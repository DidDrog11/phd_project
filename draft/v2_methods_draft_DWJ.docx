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6ABD" w14:textId="77777777" w:rsidR="00B86E10" w:rsidRDefault="00000000">
      <w:pPr>
        <w:pStyle w:val="Heading1"/>
      </w:pPr>
      <w:bookmarkStart w:id="0" w:name="methodschapter"/>
      <w:r>
        <w:t>Designing and implementing a longitudinal rodent trapping study to investigate rodent community structures along a land use gradient in Eastern Sierra Leone</w:t>
      </w:r>
    </w:p>
    <w:p w14:paraId="134A9720" w14:textId="77777777" w:rsidR="00B86E10" w:rsidRDefault="00000000">
      <w:pPr>
        <w:pStyle w:val="Heading2"/>
      </w:pPr>
      <w:bookmarkStart w:id="1" w:name="preface"/>
      <w:r>
        <w:t>Preface</w:t>
      </w:r>
    </w:p>
    <w:p w14:paraId="2F945E86" w14:textId="77777777" w:rsidR="00B86E10" w:rsidRDefault="00000000">
      <w:pPr>
        <w:pStyle w:val="FirstParagraph"/>
      </w:pPr>
      <w:r>
        <w:t xml:space="preserve">Unbiased estimates of small-mammal species presence and absence are required to model the association of species occupancy with land use type (Peterson et al. 2011; Stolar and Nielsen 2015). Available rodent trapping data from the Eastern Province of Sierra Leone was not amenable to these analyses, as rodent sampling has generally been conducted as opportunistic surveillance to measure LASV prevalence or for cataloguing rodent species as part of environmental impact assessments for resource extraction or construction (Fraser et al. 1974; Monath et al. 1974; Keenlyside et al. 1983; Barnett et al. 2000; Bonner et al. 2007; Decher, Norris, and Fahr 2010). Therefore, I designed and implemented a longitudinal rodent trapping study to investigate whether rodent species richness and diversity vary along a land use gradient (results reported in Chapter 4) and whether rodent species involved in LASV transmission have increased contact rates to other </w:t>
      </w:r>
      <w:commentRangeStart w:id="2"/>
      <w:r>
        <w:t xml:space="preserve">individuals </w:t>
      </w:r>
      <w:commentRangeEnd w:id="2"/>
      <w:r w:rsidR="00AD6B98">
        <w:rPr>
          <w:rStyle w:val="CommentReference"/>
        </w:rPr>
        <w:commentReference w:id="2"/>
      </w:r>
      <w:r>
        <w:t>capable of pathogen maintenance (results reported in Chapter 5).</w:t>
      </w:r>
    </w:p>
    <w:p w14:paraId="69FB017C" w14:textId="77777777" w:rsidR="00B86E10" w:rsidRDefault="00000000">
      <w:pPr>
        <w:pStyle w:val="BodyText"/>
      </w:pPr>
      <w:r>
        <w:t>This methodology chapter draws on current best-practice in small-mammal sampling in West Africa in addition to reporting novel methodological developments. Specifically, this chapter provides 1) information about how local support and knowledge were leveraged to inform the design of the study protocol and 2) technical details on the sampling strategy, data collection tools, biological sample processing, data cleaning and management steps. It is envisioned that documenting and providing evidence for decisions taken in designing this study will aid in the harmonisation and reproducibility of rodent trapping studies across the region.</w:t>
      </w:r>
    </w:p>
    <w:p w14:paraId="5D74E4D6" w14:textId="77777777" w:rsidR="00B86E10" w:rsidRDefault="00000000">
      <w:pPr>
        <w:pStyle w:val="Heading2"/>
      </w:pPr>
      <w:bookmarkStart w:id="3" w:name="leveraging-local-support-and-knowledge"/>
      <w:bookmarkEnd w:id="1"/>
      <w:r>
        <w:t>Leveraging local support and knowledge</w:t>
      </w:r>
    </w:p>
    <w:p w14:paraId="687BCA12" w14:textId="77777777" w:rsidR="00B86E10" w:rsidRDefault="00000000">
      <w:pPr>
        <w:pStyle w:val="FirstParagraph"/>
      </w:pPr>
      <w:r>
        <w:t xml:space="preserve">For any rodent trapping study in village communities, it is vital to ensure that local communities support the study. This is particularly important for longitudinal studies with repeat visits. I was aware that study activities could be </w:t>
      </w:r>
      <w:commentRangeStart w:id="4"/>
      <w:r>
        <w:t xml:space="preserve">associated with stigma </w:t>
      </w:r>
      <w:commentRangeEnd w:id="4"/>
      <w:r w:rsidR="00AD6B98">
        <w:rPr>
          <w:rStyle w:val="CommentReference"/>
        </w:rPr>
        <w:commentReference w:id="4"/>
      </w:r>
      <w:r>
        <w:t xml:space="preserve">(i.e., sampling wildlife for viral pathogens); it was therefore important that study villages considered this prior to providing permission for us to begin sampling. To optimise the continuing support received from the local communities, the study protocol was described in detail to the local </w:t>
      </w:r>
      <w:commentRangeStart w:id="5"/>
      <w:r>
        <w:t>chieftain</w:t>
      </w:r>
      <w:commentRangeEnd w:id="5"/>
      <w:r w:rsidR="00AD6B98">
        <w:rPr>
          <w:rStyle w:val="CommentReference"/>
        </w:rPr>
        <w:commentReference w:id="5"/>
      </w:r>
      <w:r>
        <w:t xml:space="preserve"> and the village committee. </w:t>
      </w:r>
      <w:commentRangeStart w:id="6"/>
      <w:r>
        <w:t>All</w:t>
      </w:r>
      <w:commentRangeEnd w:id="6"/>
      <w:r w:rsidR="00AD6B98">
        <w:rPr>
          <w:rStyle w:val="CommentReference"/>
        </w:rPr>
        <w:commentReference w:id="6"/>
      </w:r>
      <w:r>
        <w:t xml:space="preserve"> concerns about the risk to the local community from our activities and the impact we may have on their activities were addressed and we committed to employing </w:t>
      </w:r>
      <w:commentRangeStart w:id="7"/>
      <w:r>
        <w:t xml:space="preserve">community members </w:t>
      </w:r>
      <w:commentRangeEnd w:id="7"/>
      <w:r w:rsidR="00AD6B98">
        <w:rPr>
          <w:rStyle w:val="CommentReference"/>
        </w:rPr>
        <w:commentReference w:id="7"/>
      </w:r>
      <w:r>
        <w:t xml:space="preserve">during our sampling activities. An exit interview was scheduled where we shared </w:t>
      </w:r>
      <w:commentRangeStart w:id="8"/>
      <w:r>
        <w:t xml:space="preserve">our findings </w:t>
      </w:r>
      <w:commentRangeEnd w:id="8"/>
      <w:r w:rsidR="00AD6B98">
        <w:rPr>
          <w:rStyle w:val="CommentReference"/>
        </w:rPr>
        <w:commentReference w:id="8"/>
      </w:r>
      <w:r>
        <w:t>with the villages (conducted in February 2023). During these interviews, we explored the positive and negative impact of our sampling activities. All villages reported no adverse effects of our trapping activity and were keen to continue in the study</w:t>
      </w:r>
      <w:commentRangeStart w:id="9"/>
      <w:r>
        <w:t>, were additional funding to be acquired.</w:t>
      </w:r>
      <w:commentRangeEnd w:id="9"/>
      <w:r w:rsidR="00AD6B98">
        <w:rPr>
          <w:rStyle w:val="CommentReference"/>
        </w:rPr>
        <w:commentReference w:id="9"/>
      </w:r>
    </w:p>
    <w:p w14:paraId="7003F6B1" w14:textId="77777777" w:rsidR="00B86E10" w:rsidRDefault="00000000">
      <w:pPr>
        <w:pStyle w:val="BodyText"/>
      </w:pPr>
      <w:r>
        <w:lastRenderedPageBreak/>
        <w:t>In addition, data on local LASV outbreaks are sparse. Therefore, the local communities have vital knowledge of lived experience of potential LASV outbreaks that may not be captured by the scientific literature or public health agencies. Given the sparsity of data in the Eastern Province of Sierra Leone, drawing on the knowledge of local leaders helped to guide the design of the study protocol.</w:t>
      </w:r>
    </w:p>
    <w:p w14:paraId="631BE28E" w14:textId="77777777" w:rsidR="00B86E10" w:rsidRDefault="00000000">
      <w:pPr>
        <w:pStyle w:val="Heading2"/>
      </w:pPr>
      <w:bookmarkStart w:id="10" w:name="study-design"/>
      <w:bookmarkEnd w:id="3"/>
      <w:r>
        <w:t>Study design</w:t>
      </w:r>
    </w:p>
    <w:p w14:paraId="3FCF3DF9" w14:textId="77777777" w:rsidR="00B86E10" w:rsidRDefault="00000000">
      <w:pPr>
        <w:pStyle w:val="FirstParagraph"/>
      </w:pPr>
      <w:r>
        <w:t>This was a longitudinal rodent trapping study with repeated measurements nested within different land use types, nested within villages.</w:t>
      </w:r>
    </w:p>
    <w:p w14:paraId="0C8951E0" w14:textId="77777777" w:rsidR="00B86E10" w:rsidRDefault="00000000">
      <w:pPr>
        <w:pStyle w:val="Heading3"/>
      </w:pPr>
      <w:bookmarkStart w:id="11" w:name="study-duration"/>
      <w:r>
        <w:t>Study duration</w:t>
      </w:r>
    </w:p>
    <w:p w14:paraId="0B16BEBE" w14:textId="77777777" w:rsidR="00B86E10" w:rsidRDefault="00000000">
      <w:pPr>
        <w:pStyle w:val="FirstParagraph"/>
      </w:pPr>
      <w:r>
        <w:t xml:space="preserve">The study was designed to be conducted over 3 years (the duration of the PhD funding). This study duration was expected to yield a sufficient sample size for the planned analyses (not time-varying), based on previous research in the same country. Delays to the start of the project due to COVID-19 travel restrictions resulted in a shortened timeline </w:t>
      </w:r>
      <w:commentRangeStart w:id="12"/>
      <w:r>
        <w:t>of two-and-a-half years.</w:t>
      </w:r>
      <w:commentRangeEnd w:id="12"/>
      <w:r w:rsidR="00AD6B98">
        <w:rPr>
          <w:rStyle w:val="CommentReference"/>
        </w:rPr>
        <w:commentReference w:id="12"/>
      </w:r>
    </w:p>
    <w:p w14:paraId="02A033A1" w14:textId="77777777" w:rsidR="00B86E10" w:rsidRDefault="00000000">
      <w:pPr>
        <w:pStyle w:val="Heading3"/>
      </w:pPr>
      <w:bookmarkStart w:id="13" w:name="sampling-frequency"/>
      <w:bookmarkEnd w:id="11"/>
      <w:r>
        <w:t>Sampling frequency</w:t>
      </w:r>
    </w:p>
    <w:p w14:paraId="56E9483B" w14:textId="1276005A" w:rsidR="00B86E10" w:rsidRDefault="00000000">
      <w:pPr>
        <w:pStyle w:val="FirstParagraph"/>
      </w:pPr>
      <w:r>
        <w:t xml:space="preserve">With regards to the sampling frequency over the 3-year study period, we opted for quarterly sampling (i.e., four times annually). This was guided by several factors. First, this study was designed in the context of investigating LASV transmission, where high intensity sampling is required to ensure detection of transmission were it to occur. LASV virus is expected to be </w:t>
      </w:r>
      <w:commentRangeStart w:id="14"/>
      <w:r>
        <w:t xml:space="preserve">cleared </w:t>
      </w:r>
      <w:commentRangeEnd w:id="14"/>
      <w:r w:rsidR="00AD6B98">
        <w:rPr>
          <w:rStyle w:val="CommentReference"/>
        </w:rPr>
        <w:commentReference w:id="14"/>
      </w:r>
      <w:r>
        <w:t xml:space="preserve">40 days post-infection. Therefore, substantially longer periods between sampling activities could result in transmission episodes being missed (Safronetz et al. 2022). In addition, the lifespan of rodents in these settings </w:t>
      </w:r>
      <w:commentRangeStart w:id="15"/>
      <w:r>
        <w:t xml:space="preserve">is less than one year. </w:t>
      </w:r>
      <w:commentRangeEnd w:id="15"/>
      <w:r w:rsidR="00AD6B98">
        <w:rPr>
          <w:rStyle w:val="CommentReference"/>
        </w:rPr>
        <w:commentReference w:id="15"/>
      </w:r>
      <w:r>
        <w:t xml:space="preserve">Therefore, longer time periods between visits could result in a different population of rodents being sampled </w:t>
      </w:r>
      <w:del w:id="16" w:author="Deborah Watson-Jones" w:date="2023-07-17T21:41:00Z">
        <w:r w:rsidDel="00AD6B98">
          <w:delText xml:space="preserve">than </w:delText>
        </w:r>
      </w:del>
      <w:ins w:id="17" w:author="Deborah Watson-Jones" w:date="2023-07-17T21:41:00Z">
        <w:r w:rsidR="00AD6B98">
          <w:t xml:space="preserve">from </w:t>
        </w:r>
      </w:ins>
      <w:r>
        <w:t>those that were alive at the time during pathogen transmission (Leirs, Verhagen, and Verheyen 1993; Safronetz et al. 2022).</w:t>
      </w:r>
    </w:p>
    <w:p w14:paraId="4E84E7BC" w14:textId="77777777" w:rsidR="00B86E10" w:rsidRDefault="00000000">
      <w:pPr>
        <w:pStyle w:val="BodyText"/>
      </w:pPr>
      <w:r>
        <w:t>Second, data from Guinea and Nigeria suggest a strong seasonal component to LASV incidence among rodents and humans (Fichet-Calvet et al. 2007; Olayemi et al. 2016). Importantly different pathogen prevalence between the rainy and dry seasons was thus expected and meant that estimates of prevalence were needed from multiple time points during the year.</w:t>
      </w:r>
    </w:p>
    <w:p w14:paraId="5BBB0225" w14:textId="77777777" w:rsidR="00B86E10" w:rsidRDefault="00000000">
      <w:pPr>
        <w:pStyle w:val="BodyText"/>
      </w:pPr>
      <w:r>
        <w:t xml:space="preserve">Finally, as trapped rodents were euthanised and removed from the population, we did not want to affect the population structure of the small-mammal communities studied. Quarterly sampling was therefore used to balance the conflicting demands of detecting transmission and not </w:t>
      </w:r>
      <w:commentRangeStart w:id="18"/>
      <w:r>
        <w:t>substantially altering the studied population</w:t>
      </w:r>
      <w:commentRangeEnd w:id="18"/>
      <w:r w:rsidR="00AD6B98">
        <w:rPr>
          <w:rStyle w:val="CommentReference"/>
        </w:rPr>
        <w:commentReference w:id="18"/>
      </w:r>
      <w:r>
        <w:t xml:space="preserve">. This was considered an appropriate balance based on a study investigating the impact of removal trapping on rodent abundance and population dynamics in Guinea, which suggested rebound of rodent populations over </w:t>
      </w:r>
      <w:commentRangeStart w:id="19"/>
      <w:r>
        <w:t xml:space="preserve">short time periods </w:t>
      </w:r>
      <w:commentRangeEnd w:id="19"/>
      <w:r w:rsidR="00AD6B98">
        <w:rPr>
          <w:rStyle w:val="CommentReference"/>
        </w:rPr>
        <w:commentReference w:id="19"/>
      </w:r>
      <w:r>
        <w:t>(</w:t>
      </w:r>
      <w:proofErr w:type="spellStart"/>
      <w:r>
        <w:t>Mariën</w:t>
      </w:r>
      <w:proofErr w:type="spellEnd"/>
      <w:r>
        <w:t xml:space="preserve"> et al. 2019).</w:t>
      </w:r>
    </w:p>
    <w:p w14:paraId="304E2008" w14:textId="77777777" w:rsidR="00B86E10" w:rsidRDefault="00000000">
      <w:pPr>
        <w:pStyle w:val="Heading3"/>
      </w:pPr>
      <w:bookmarkStart w:id="20" w:name="sampling-strategy"/>
      <w:bookmarkEnd w:id="13"/>
      <w:r>
        <w:lastRenderedPageBreak/>
        <w:t>Sampling strategy</w:t>
      </w:r>
    </w:p>
    <w:p w14:paraId="402F9D89" w14:textId="77777777" w:rsidR="00B86E10" w:rsidRDefault="00000000">
      <w:pPr>
        <w:pStyle w:val="FirstParagraph"/>
      </w:pPr>
      <w:r>
        <w:t>Next, we considered the sampling strategy required for obtaining unbiased estimates of rodent occurrence and abundance. Particularly important is the selection of the sites to sample rodents from (e.g., traps nested within trap grids set in different land use types, nested within villages) and the sampling effort (i.e., number of traps and trap nights) at each site (Stolar and Nielsen 2015; Stryjek, Kalinowski, and Parsons 2019). The following section outlines the rationale for the village, grid and trap site selection and the respective sampling effort.</w:t>
      </w:r>
    </w:p>
    <w:p w14:paraId="7DBB674F" w14:textId="77777777" w:rsidR="00B86E10" w:rsidRDefault="00000000">
      <w:pPr>
        <w:pStyle w:val="Heading3"/>
      </w:pPr>
      <w:bookmarkStart w:id="21" w:name="village-selection"/>
      <w:bookmarkEnd w:id="20"/>
      <w:r>
        <w:t>Village selection</w:t>
      </w:r>
    </w:p>
    <w:p w14:paraId="19773A09" w14:textId="77777777" w:rsidR="00B86E10" w:rsidRDefault="00000000">
      <w:pPr>
        <w:pStyle w:val="FirstParagraph"/>
      </w:pPr>
      <w:r>
        <w:t xml:space="preserve">Lassa fever is endemic in the Eastern Province of Sierra Leone, with the area surrounding Kenema considered to have the greatest incidence of human infection (Kelly et al. 2013). However, data on the village locations of incident infections are largely undocumented (Shaffer et al. 2021). To better understand the local epidemiology of Lassa fever, I met with the provincial Paramount Chief and regional elders, in addition to the chief medical officer at a local hospital (Panguma District Hospital), which covers a large rural catchment area. These meetings aimed to identify villages that had previously experienced Lassa fever outbreaks (not necessarily documented by public health authorities) in addition to locations where no outbreaks had been experienced. The selection of villages </w:t>
      </w:r>
      <w:commentRangeStart w:id="22"/>
      <w:r>
        <w:t xml:space="preserve">with experienced and no experienced outbreaks </w:t>
      </w:r>
      <w:commentRangeEnd w:id="22"/>
      <w:r w:rsidR="00AD6B98">
        <w:rPr>
          <w:rStyle w:val="CommentReference"/>
        </w:rPr>
        <w:commentReference w:id="22"/>
      </w:r>
      <w:r>
        <w:t xml:space="preserve">was considered important to ensure that we were not conditioning the sampling based on expected Lassa fever incidence. This led to the inclusion of two villages where Lassa fever had not previously been experienced (Seilama and Baiama) and two </w:t>
      </w:r>
      <w:commentRangeStart w:id="23"/>
      <w:r>
        <w:t xml:space="preserve">villages where it had been experienced </w:t>
      </w:r>
      <w:commentRangeEnd w:id="23"/>
      <w:r w:rsidR="00AD6B98">
        <w:rPr>
          <w:rStyle w:val="CommentReference"/>
        </w:rPr>
        <w:commentReference w:id="23"/>
      </w:r>
      <w:r>
        <w:t>(</w:t>
      </w:r>
      <w:proofErr w:type="spellStart"/>
      <w:r>
        <w:t>Lalehun</w:t>
      </w:r>
      <w:proofErr w:type="spellEnd"/>
      <w:r>
        <w:t xml:space="preserve"> and </w:t>
      </w:r>
      <w:proofErr w:type="spellStart"/>
      <w:r>
        <w:t>Lambayama</w:t>
      </w:r>
      <w:proofErr w:type="spellEnd"/>
      <w:r>
        <w:t>).</w:t>
      </w:r>
    </w:p>
    <w:p w14:paraId="0DFA3A52" w14:textId="77777777" w:rsidR="00B86E10" w:rsidRDefault="00000000">
      <w:pPr>
        <w:pStyle w:val="Heading3"/>
      </w:pPr>
      <w:bookmarkStart w:id="24" w:name="X56a197f034e94cae19a42d69aa6c07fc15135b3"/>
      <w:bookmarkEnd w:id="21"/>
      <w:r>
        <w:t>Trapping grids within different land use types</w:t>
      </w:r>
    </w:p>
    <w:p w14:paraId="539C2777" w14:textId="77777777" w:rsidR="00B86E10" w:rsidRDefault="00000000">
      <w:pPr>
        <w:pStyle w:val="FirstParagraph"/>
      </w:pPr>
      <w:r>
        <w:t xml:space="preserve">To estimate the occurrence of rodent species along a land use gradient in our study region, we aimed to conduct rodent trapping representative of the main land use types in Eastern Province, Sierra Leone. Land use types were grouped into villages/urban, agriculture, and forest. We therefore </w:t>
      </w:r>
      <w:commentRangeStart w:id="25"/>
      <w:r>
        <w:t>discounted</w:t>
      </w:r>
      <w:commentRangeEnd w:id="25"/>
      <w:r w:rsidR="00AD6B98">
        <w:rPr>
          <w:rStyle w:val="CommentReference"/>
        </w:rPr>
        <w:commentReference w:id="25"/>
      </w:r>
      <w:r>
        <w:t xml:space="preserve"> water, marsh, and shrub land in our study. Land use type rasters of the region were produced from remote sensing data and were ground-truthed to field observations (Jung et al. 2020). Remote sensing data has several limitations in this region of West Africa. First, the transient nature of agriculture practices in the region (i.e., slash-and-burn) makes it challenging to train classification models to identify land used for agriculture, when compared to classification in regions with industrialised agricultural practices (Thenkabail 1999; Kusimi 2008). Second, mixed use of land within the region (e.g., crops interspersed within plantations or plantations in forest settings) can lead to the misclassification of land use based solely on remote sensing (Alabi et al. 2022). Finally, cloud cover in the region limits the number of satellite images that can be aggregated for a defined location, thus impacting the sensitivity of classification. Therefore, a combination of remote sensing and ground-truthed observations were used to select trap grids representative of forest, agriculture, and village land use. To approximate representativeness of trapping effort weighted to the area of these different land uses and human activity within them, we opted for the following setup at each of the four selected </w:t>
      </w:r>
      <w:r>
        <w:lastRenderedPageBreak/>
        <w:t>villages: a single grid in forest, four grids in agriculture (two in settings proximal to the village and two in more distal locations) and two within the villages (one in outdoor and one in indoor settings).</w:t>
      </w:r>
    </w:p>
    <w:p w14:paraId="28A2EB9B" w14:textId="77777777" w:rsidR="00B86E10" w:rsidRDefault="00000000">
      <w:pPr>
        <w:pStyle w:val="BodyText"/>
      </w:pPr>
      <w:r>
        <w:t xml:space="preserve">The selection of exact trap grid locations within the villages was guided by several factors. First, it was important that the trapping grids could be accessed in all weather conditions. Sierra Leone has a dry and a rainy season, with substantial amounts of precipitation in the </w:t>
      </w:r>
      <w:commentRangeStart w:id="26"/>
      <w:r>
        <w:t xml:space="preserve">rainy season </w:t>
      </w:r>
      <w:commentRangeEnd w:id="26"/>
      <w:r w:rsidR="0094157A">
        <w:rPr>
          <w:rStyle w:val="CommentReference"/>
        </w:rPr>
        <w:commentReference w:id="26"/>
      </w:r>
      <w:r>
        <w:t>degrading roads and tracks. This makes access to remote sites challenging during the rainy season. Second, areas of forest around villages may be locations of special community importance, such as gravesites or locations of ceremonies for secret societies (Lebbie and Guries 1995; Martin et al. 2011; Ménard 2017). The selection of trap grids was therefore conducted in close collaboration with the local communities, to ensure that sites would be accessible throughout the study period. Finally, due to the transient nature of farming practices in the region, it was important to ensure that trap grids would not be converted to different land use types during our study (e.g., conversion of forest to agriculture or agriculture left to fallow). We therefore discussed the locations of planned trap grids with the local communities to ensure these locations were not identified for significant land use conversion.</w:t>
      </w:r>
    </w:p>
    <w:p w14:paraId="0D3557F4" w14:textId="77777777" w:rsidR="00B86E10" w:rsidRDefault="00000000">
      <w:pPr>
        <w:pStyle w:val="Heading3"/>
      </w:pPr>
      <w:bookmarkStart w:id="27" w:name="X227ce9aaad17e181b18537bb466a83e1eafff98"/>
      <w:bookmarkEnd w:id="24"/>
      <w:r>
        <w:t>Structure of trap grids and trap locations</w:t>
      </w:r>
    </w:p>
    <w:p w14:paraId="527BD96C" w14:textId="77777777" w:rsidR="00B86E10" w:rsidRDefault="00000000">
      <w:pPr>
        <w:pStyle w:val="FirstParagraph"/>
      </w:pPr>
      <w:r>
        <w:t>Once the trap grid sites had been selected, the structure of the grids placed within these locations must be chosen. Trap lines, trap grids, trap webs, and sporadic placement of traps have all been previously used in published rodent trapping studies. In the present study, it was important that the local habitats for each individual trap did not substantially vary within a single land use type. This meant that trap lines (which often span multiple land use types due to their length) were not considered appropriate. In addition, as we aimed to infer contacts between individually trapped rodents based on the proximity of the locations at which they were detected, it was key that trapping effort was evenly distributed across the entire area of the trap grid. This meant that trap webs were not considered appropriate. We therefore opted for a cartesian trap grid structure.</w:t>
      </w:r>
    </w:p>
    <w:p w14:paraId="7450DD65" w14:textId="77777777" w:rsidR="00B86E10" w:rsidRDefault="00000000">
      <w:pPr>
        <w:pStyle w:val="BodyText"/>
      </w:pPr>
      <w:r>
        <w:t>To allow comparison between sampling at grid sites during repeated visits, the GPS coordinates of the outer boundaries of the trapping grid were recorded with a Garmin GPSMAP 66i.</w:t>
      </w:r>
    </w:p>
    <w:p w14:paraId="5D4A71BD" w14:textId="77777777" w:rsidR="00B86E10" w:rsidRDefault="00000000">
      <w:pPr>
        <w:pStyle w:val="Heading3"/>
      </w:pPr>
      <w:bookmarkStart w:id="28" w:name="trapping-effort"/>
      <w:bookmarkEnd w:id="27"/>
      <w:r>
        <w:t>Trapping effort</w:t>
      </w:r>
    </w:p>
    <w:p w14:paraId="0BFA37DB" w14:textId="77777777" w:rsidR="00B86E10" w:rsidRDefault="00000000">
      <w:pPr>
        <w:pStyle w:val="FirstParagraph"/>
      </w:pPr>
      <w:r>
        <w:t>The number of individual traps placed within a grid constitutes one aspect of the trapping effort. In the present study, the number of traps per grid was governed by practical rather than scientific considerations, including the number of available traps in the study team’s possession and the time requirement to setup, record and bait the traps for the local study team. A total of 49 traps per grid (7 by 7 traps) was selected. Individual traps within each grid were placed approximately 7m apart, with a view to sampling an area of 2,401m</w:t>
      </w:r>
      <w:r>
        <w:rPr>
          <w:vertAlign w:val="superscript"/>
        </w:rPr>
        <w:t>2</w:t>
      </w:r>
      <w:r>
        <w:t xml:space="preserve"> within each grid. It was not feasible to ensure that individual traps were placed at the exact locations of traps at previous visits.</w:t>
      </w:r>
    </w:p>
    <w:p w14:paraId="193D7805" w14:textId="77777777" w:rsidR="00B86E10" w:rsidRDefault="00000000">
      <w:pPr>
        <w:pStyle w:val="BodyText"/>
      </w:pPr>
      <w:r>
        <w:lastRenderedPageBreak/>
        <w:t>Finally, the number of trap nights to be conducted at each village was selected following a review of the rodent trapping studies identified in Chapter 2. Studies typically reported 1-4 trap nights conducted at each location, following discussions with the local study team four nights were selected as optimal.</w:t>
      </w:r>
    </w:p>
    <w:p w14:paraId="663218C7" w14:textId="77777777" w:rsidR="00B86E10" w:rsidRDefault="00000000">
      <w:pPr>
        <w:pStyle w:val="Heading3"/>
      </w:pPr>
      <w:bookmarkStart w:id="29" w:name="trap-type-selection"/>
      <w:bookmarkEnd w:id="28"/>
      <w:r>
        <w:t>Trap type selection</w:t>
      </w:r>
    </w:p>
    <w:p w14:paraId="2AED76A4" w14:textId="4025510B" w:rsidR="00B86E10" w:rsidRDefault="00000000">
      <w:pPr>
        <w:pStyle w:val="FirstParagraph"/>
      </w:pPr>
      <w:r>
        <w:t xml:space="preserve">Commercial rodent traps were selected for use over locally produced traps. An important consideration was to ensure the ethical handling of captured rodents. Typically, locally produced traps </w:t>
      </w:r>
      <w:del w:id="30" w:author="Deborah Watson-Jones" w:date="2023-07-17T21:46:00Z">
        <w:r w:rsidDel="0094157A">
          <w:delText xml:space="preserve">would </w:delText>
        </w:r>
      </w:del>
      <w:r>
        <w:t>take the form of “snap-traps”. These aim to incapacitate a trapped rodent with a spring</w:t>
      </w:r>
      <w:ins w:id="31" w:author="Deborah Watson-Jones" w:date="2023-07-17T21:46:00Z">
        <w:r w:rsidR="0094157A">
          <w:t>-</w:t>
        </w:r>
      </w:ins>
      <w:del w:id="32" w:author="Deborah Watson-Jones" w:date="2023-07-17T21:46:00Z">
        <w:r w:rsidDel="0094157A">
          <w:delText xml:space="preserve"> </w:delText>
        </w:r>
      </w:del>
      <w:r>
        <w:t xml:space="preserve">powered mechanism that breaks the neck of the rodent triggering the trap. However, these traps can injure the individual rather than killing them, which could result in prolonged suffering for the trapped rodent (Hice and Velazco 2013). Further, as opposed to commercially produced traps, the sensitivity of the trap triggering mechanism within locally produced traps cannot be standardised, which could result in differences in the sensitivity of each trap, leading to different capture rates across individual traps (Nicolas and Colyn 2006). Commercially produced traps allow the sensitivity of closure mechanisms to be altered in the field if it is noticed that the traps are not functioning as required. Finally, commercial live-capture traps do not aim to kill the trapped rodent, which allowed us to adopt humane methods of rodent killing (i.e., cervical dislocation after anaesthesia), although arguments have been made that confining individual rodents within a trap only to later euthanise them is less ethical than a quick death through a well functioning snap-trap (Nattrass, Stephens, and Loubser </w:t>
      </w:r>
      <w:commentRangeStart w:id="33"/>
      <w:r>
        <w:t>2019</w:t>
      </w:r>
      <w:commentRangeEnd w:id="33"/>
      <w:r w:rsidR="0094157A">
        <w:rPr>
          <w:rStyle w:val="CommentReference"/>
        </w:rPr>
        <w:commentReference w:id="33"/>
      </w:r>
      <w:r>
        <w:t>).</w:t>
      </w:r>
    </w:p>
    <w:p w14:paraId="72ED3E14" w14:textId="77777777" w:rsidR="00B86E10" w:rsidRDefault="00000000">
      <w:pPr>
        <w:pStyle w:val="BodyText"/>
      </w:pPr>
      <w:r>
        <w:t xml:space="preserve">Next, the selection of a specific design of commercial rodent trap impacts the detection of species. For example, the size of the trap may prevent larger rodents, such as squirrels, entering the trap and being caught (Harkins, Keinath, and Ben-David 2019). We therefore selected the dimensions of the traps based on our target population of rodents and shrews (7.62cm x 8.89cm x 22.86cm). Commercial traps may be designed for single capture or multiple capture. We were interested in assaying trapped rodents for evidence of acute infection; it was therefore important that we did not allow individuals to come into contact under conditions in which viral transmission could occur. To prevent this, we selected single capture traps. Several commercially available traps met these requirements; however, </w:t>
      </w:r>
      <w:commentRangeStart w:id="34"/>
      <w:r>
        <w:t xml:space="preserve">Sherman traps </w:t>
      </w:r>
      <w:commentRangeEnd w:id="34"/>
      <w:r w:rsidR="0094157A">
        <w:rPr>
          <w:rStyle w:val="CommentReference"/>
        </w:rPr>
        <w:commentReference w:id="34"/>
      </w:r>
      <w:r>
        <w:t xml:space="preserve">were selected after reviewing the studies identified in Chapter 2, as these were the most commonly used commercial traps in West Africa. In addition, the study team already had access to a substantial number of Sherman traps and replacement parts, thus reducing the resource needed for the traps. Local expertise in using Sherman traps already existed, which eased the implementation of the study protocol. An additional advantage of the Sherman traps was the ease at which they could be decommissioned during the day and activated at night to prevent unintended </w:t>
      </w:r>
      <w:commentRangeStart w:id="35"/>
      <w:r>
        <w:t>captures</w:t>
      </w:r>
      <w:commentRangeEnd w:id="35"/>
      <w:r w:rsidR="0094157A">
        <w:rPr>
          <w:rStyle w:val="CommentReference"/>
        </w:rPr>
        <w:commentReference w:id="35"/>
      </w:r>
      <w:r>
        <w:t>.</w:t>
      </w:r>
    </w:p>
    <w:p w14:paraId="12737091" w14:textId="77777777" w:rsidR="00B86E10" w:rsidRDefault="00000000">
      <w:pPr>
        <w:pStyle w:val="Heading3"/>
      </w:pPr>
      <w:bookmarkStart w:id="36" w:name="bait-type-selection"/>
      <w:bookmarkEnd w:id="29"/>
      <w:r>
        <w:t>Bait type selection</w:t>
      </w:r>
    </w:p>
    <w:p w14:paraId="71B22258" w14:textId="77777777" w:rsidR="00B86E10" w:rsidRDefault="00000000">
      <w:pPr>
        <w:pStyle w:val="FirstParagraph"/>
      </w:pPr>
      <w:r>
        <w:t xml:space="preserve">The composition of bait used within traps will impact the species of small mammals trapped. No studies in dietary preference have been conducted within the rodent and shrew communities of Sierra Leone. However, data from other locations in sub-Saharan Africa are available for </w:t>
      </w:r>
      <w:r>
        <w:rPr>
          <w:i/>
          <w:iCs/>
        </w:rPr>
        <w:t>M. natalensis</w:t>
      </w:r>
      <w:r>
        <w:t xml:space="preserve">, </w:t>
      </w:r>
      <w:r>
        <w:rPr>
          <w:i/>
          <w:iCs/>
        </w:rPr>
        <w:t>R. rattus</w:t>
      </w:r>
      <w:r>
        <w:t xml:space="preserve"> and </w:t>
      </w:r>
      <w:r>
        <w:rPr>
          <w:i/>
          <w:iCs/>
        </w:rPr>
        <w:t>M. minutoides</w:t>
      </w:r>
      <w:r>
        <w:t xml:space="preserve">, in both wild and captive </w:t>
      </w:r>
      <w:r>
        <w:lastRenderedPageBreak/>
        <w:t>populations. The studies report a preferential consumption of raw crops, insects, and processed foods, with processed food contributing a substantial proportion of the diet when individuals are detected within human households (Iwuala, Braide, and Maduka 1980; Mbise, Kilonzo, and Kinabo 1995; Odhiambo et al. 2008; Mulungu et al. 2014; Mlyashimbi et al. 2018).</w:t>
      </w:r>
    </w:p>
    <w:p w14:paraId="59DC8899" w14:textId="77777777" w:rsidR="00B86E10" w:rsidRDefault="00000000">
      <w:pPr>
        <w:pStyle w:val="BodyText"/>
      </w:pPr>
      <w:r>
        <w:t>Previous studies conducted in the region did typically not describe the composition of bait placed in traps. Where reported, bait that has been shown to be effective in the region include combinations of peanut paste, palm oil and dried fish (Fichet-Calvet et al. 2005; Mariën et al. 2017; Bonwitt et al. 2017). During the piloting of the study protocol, I compared the trap success using a bait comprised of peanut paste, palm oil and dried fish with one of peanut paste, palm oil and goat meat. No difference in trap success was observed between these two baits and so dried fish was used throughout the remainder of the study. Bait ingredients were purchased locally at each study site and combined following a standard recipe (10 parts peanut paste, 1 part palm oil, 1 part dried fish). Traps were re-baited each day to ensure the amount of bait within the trap was equivalent between trap nights.</w:t>
      </w:r>
    </w:p>
    <w:p w14:paraId="7C712E85" w14:textId="1AD1A309" w:rsidR="00B86E10" w:rsidRDefault="00000000">
      <w:pPr>
        <w:pStyle w:val="BodyText"/>
      </w:pPr>
      <w:r>
        <w:t xml:space="preserve">This bait also attracted insects and </w:t>
      </w:r>
      <w:ins w:id="37" w:author="Deborah Watson-Jones" w:date="2023-07-17T21:50:00Z">
        <w:r w:rsidR="0094157A">
          <w:t xml:space="preserve">other </w:t>
        </w:r>
      </w:ins>
      <w:r>
        <w:t xml:space="preserve">off-target animals (e.g., frogs) to the traps. Off-target species were released at the site of the trap during the re-baiting process. Insects attracted to the traps likely had an impact on the detection of insectivorous shrew species within our study region (i.e., </w:t>
      </w:r>
      <w:r>
        <w:rPr>
          <w:i/>
          <w:iCs/>
        </w:rPr>
        <w:t>Crocidura sp.</w:t>
      </w:r>
      <w:r>
        <w:t>). Shrew species were not considered off-target small mammals as the spatial interaction between these species and rodents within our study setting was expected to alter rodent species occurrence. Previous studies have shown that shrews are potentially infected with LASV, although their ability to maintain transmission is not known (Fichet-Calvet et al. 2007; Kerneis et al. 2009; Kenmoe et al. 2020). Therefore, sampling shrew populations in conjunction with our rodent primary targets would improve understanding of the structure of the small-mammal community potentially involved in LASV transmission.</w:t>
      </w:r>
    </w:p>
    <w:p w14:paraId="1D129576" w14:textId="77777777" w:rsidR="00B86E10" w:rsidRDefault="00000000">
      <w:pPr>
        <w:pStyle w:val="BodyText"/>
      </w:pPr>
      <w:r>
        <w:t>A further consideration in the selection of bait is the availability of alternative food sources within the environment of the trap. For example, in areas of human habitation or agricultural settings, the high availability of alternate food sources may lead to a reduced need for rodents to enter traps, overcoming their fear of novel environments (i.e., neophobia) (Stryjek, Kalinowski, and Parsons 2019). We did not measure the availability of alternate food sources and so were unable to disentangle the potential impact of this on the probability of detection of a rodent within a trap.</w:t>
      </w:r>
    </w:p>
    <w:p w14:paraId="6CFC8E21" w14:textId="77777777" w:rsidR="00B86E10" w:rsidRDefault="00000000">
      <w:pPr>
        <w:pStyle w:val="Heading3"/>
      </w:pPr>
      <w:bookmarkStart w:id="38" w:name="implementation-of-sampling-strategy"/>
      <w:bookmarkEnd w:id="36"/>
      <w:r>
        <w:t>Implementation of sampling strategy</w:t>
      </w:r>
    </w:p>
    <w:p w14:paraId="2FE58605" w14:textId="1DD2C473" w:rsidR="00B86E10" w:rsidRDefault="00000000">
      <w:pPr>
        <w:pStyle w:val="FirstParagraph"/>
      </w:pPr>
      <w:r>
        <w:t>To ensure the study protocol was implemented as intended, a trap-check form was set up to facilitate rapid entry of the status of each trap the morning after each trap night. The form was used to record whether traps were missing bait (i.e., the sensitivity of trap closure was too low), were closed but empty (i.e., the sensitivity of trap closure was too high) or contained a small</w:t>
      </w:r>
      <w:ins w:id="39" w:author="Deborah Watson-Jones" w:date="2023-07-17T21:51:00Z">
        <w:r w:rsidR="0094157A">
          <w:t xml:space="preserve"> </w:t>
        </w:r>
      </w:ins>
      <w:del w:id="40" w:author="Deborah Watson-Jones" w:date="2023-07-17T21:51:00Z">
        <w:r w:rsidDel="0094157A">
          <w:delText>-</w:delText>
        </w:r>
      </w:del>
      <w:r>
        <w:t>mammal or other animal.</w:t>
      </w:r>
    </w:p>
    <w:p w14:paraId="13533560" w14:textId="77777777" w:rsidR="00B86E10" w:rsidRDefault="00000000">
      <w:pPr>
        <w:pStyle w:val="Heading2"/>
      </w:pPr>
      <w:bookmarkStart w:id="41" w:name="data-collection-storage-and-processing"/>
      <w:bookmarkEnd w:id="10"/>
      <w:bookmarkEnd w:id="38"/>
      <w:r>
        <w:lastRenderedPageBreak/>
        <w:t>Data collection, storage, and processing</w:t>
      </w:r>
    </w:p>
    <w:p w14:paraId="7A336941" w14:textId="77777777" w:rsidR="00B86E10" w:rsidRDefault="00000000">
      <w:pPr>
        <w:pStyle w:val="FirstParagraph"/>
      </w:pPr>
      <w:r>
        <w:t>Data collected in the field were recorded in real-time. Initially, paper data entry forms were used. These forms were trialled during the pilot and improved following feedback from the field team. The forms required digitisation, which could lead to data entry errors and delays in reviewing for accuracy and completeness. To counter this and allow for remote support in data entry, a digital data capture tool was subsequently adopted. The OpenDataKit (ODK) is an open-source software that has been constructed to support offline data entry through powerful forms and allow multi-media data entry, including photos (Open Data Kit 2023). The ability to store data locally when offline for it to be subsequently uploaded to dedicated servers when a network connection is found is particularly valuable when conducting research in remote regions.</w:t>
      </w:r>
    </w:p>
    <w:p w14:paraId="2159EA76" w14:textId="77777777" w:rsidR="00B86E10" w:rsidRDefault="00000000">
      <w:pPr>
        <w:pStyle w:val="BodyText"/>
      </w:pPr>
      <w:r>
        <w:t xml:space="preserve">The data entry forms could be completed on any smart device. Initially, the field team was provided with tablets. However, they preferred to use their own smartphones for data entry as these were more portable and faster to use. The forms were accessed through a mobile ODK application (ODK Collect) with users given access to the forms required for their role (ODK Collect 2023). Data were encrypted locally after form completion and sent securely to an ODK Central server hosted by the London School of Hygiene and Tropical Medicine. Data were then downloaded from this server using the </w:t>
      </w:r>
      <w:r>
        <w:rPr>
          <w:rStyle w:val="VerbatimChar"/>
        </w:rPr>
        <w:t>ruODK</w:t>
      </w:r>
      <w:r>
        <w:t xml:space="preserve"> R client for the ODK Central API (Mayer 2023). The instant availability of data allowed real-time support to the field team to be provided.</w:t>
      </w:r>
    </w:p>
    <w:p w14:paraId="1184707C" w14:textId="77777777" w:rsidR="00B86E10" w:rsidRDefault="00000000">
      <w:pPr>
        <w:pStyle w:val="BodyText"/>
      </w:pPr>
      <w:r>
        <w:t>Data on the following measures were obtained from all trapped rodents and shrews: age group, sex, morphological measures, biological measures, and the precise location of where the individual was trapped. Additional detail about the morphological and biological measures and the precise location of where the individual was trapped is provided below.</w:t>
      </w:r>
    </w:p>
    <w:p w14:paraId="20DC00B1" w14:textId="77777777" w:rsidR="00B86E10" w:rsidRDefault="00000000">
      <w:pPr>
        <w:pStyle w:val="Heading3"/>
      </w:pPr>
      <w:bookmarkStart w:id="42" w:name="morphological-measures"/>
      <w:r>
        <w:t>Morphological measures</w:t>
      </w:r>
    </w:p>
    <w:p w14:paraId="33135042" w14:textId="77777777" w:rsidR="00B86E10" w:rsidRDefault="00000000">
      <w:pPr>
        <w:pStyle w:val="FirstParagraph"/>
      </w:pPr>
      <w:r>
        <w:t>Data were obtained for all individuals on standard morphological measurements including weight and length of body, head, ear, hind foot and tail, in addition to the sex and reproductive status of individuals. These measurements, alongside more general characteristics, including pelage colour supported classification using the produced taxonomic key (Appendix B.5). Morphological measurements and reproductive status were also used to age stratify individuals into juvenile or adult age classes. Eye lenses were obtained from rodents with the aim to further classify by age using standardised eye-lens weight growth charts for species where this was available (Hardy, Quy, and Huson 1983; Fichet-Calvet et al. 2008).</w:t>
      </w:r>
    </w:p>
    <w:p w14:paraId="06FAB22C" w14:textId="77777777" w:rsidR="00B86E10" w:rsidRDefault="00000000">
      <w:pPr>
        <w:pStyle w:val="BodyText"/>
      </w:pPr>
      <w:r>
        <w:t xml:space="preserve">Several rodent and all shrew species were not able to be differentiated based on the taxonomic key; for these species, additional molecular identification was required. Sequencing of Cytochrome b has previously been used for rodent and shrew species in West Africa and has been shown to be able to discriminate between these cryptic species (Bradley and Baker 2001; Lecompte et al. 2002). While some rodent species could be unambiguously classified using the taxonomic key, molecular sequencing was performed </w:t>
      </w:r>
      <w:r>
        <w:lastRenderedPageBreak/>
        <w:t>on all individuals to improve confidence in field-based identification and reduce the impact of misclassification on subsequent analysis.</w:t>
      </w:r>
    </w:p>
    <w:p w14:paraId="5A91EC51" w14:textId="77777777" w:rsidR="00B86E10" w:rsidRDefault="00000000">
      <w:pPr>
        <w:pStyle w:val="Heading3"/>
      </w:pPr>
      <w:bookmarkStart w:id="43" w:name="biological-measures"/>
      <w:bookmarkEnd w:id="42"/>
      <w:r>
        <w:t>Biological measures</w:t>
      </w:r>
    </w:p>
    <w:p w14:paraId="2B23D152" w14:textId="05ACD0F3" w:rsidR="00B86E10" w:rsidRDefault="00000000">
      <w:pPr>
        <w:pStyle w:val="FirstParagraph"/>
      </w:pPr>
      <w:r>
        <w:t xml:space="preserve">Biological samples (i.e., blood, tissue) were collected following established protocols for rodents and shrews (Mills et al. 1995; Fichet-Calvet 2014). Blood sampling was performed through cardiac puncture, as captured individuals had been euthanised. Cardiac puncture is expected to result in greater volumes of blood sampled compared to non-lethal techniques, such as capillary eye blood and tail vein sampling (Mills et al. 1995). However, for very small individuals, cardiac puncture can result in insufficient volumes of blood. Therefore, for very small individuals (those that weighed &lt;=10g), we collected blood on filter paper and obtained heart tissue samples. Filter paper samples have lower sensitivity for antibody and viral detection, which may be related to methods of elution from the filter paper (Amini et al. 2021; Soubrier et al. 2022). This </w:t>
      </w:r>
      <w:del w:id="44" w:author="Deborah Watson-Jones" w:date="2023-07-17T21:52:00Z">
        <w:r w:rsidDel="0094157A">
          <w:delText xml:space="preserve">could </w:delText>
        </w:r>
      </w:del>
      <w:ins w:id="45" w:author="Deborah Watson-Jones" w:date="2023-07-17T21:52:00Z">
        <w:r w:rsidR="0094157A">
          <w:t>can</w:t>
        </w:r>
        <w:r w:rsidR="0094157A">
          <w:t xml:space="preserve"> </w:t>
        </w:r>
      </w:ins>
      <w:r>
        <w:t>result in systematic biases in detection of antibodies and virus in samples from low body weight.</w:t>
      </w:r>
    </w:p>
    <w:p w14:paraId="1821EDDD" w14:textId="77777777" w:rsidR="00B86E10" w:rsidRDefault="00000000">
      <w:pPr>
        <w:pStyle w:val="BodyText"/>
      </w:pPr>
      <w:r>
        <w:t xml:space="preserve">Samples were stored in appropriate storage media (i.e., formalin or ethanol) and placed in cool boxes on ice packs to maintain a cold chain. Ideally, samples would be stored in liquid nitrogen at the point of processing; however, this was not feasible, as liquid nitrogen is not readily available in Sierra Leone. To reduce the time that samples were stored outside of an effective cold chain, we partnered with Panguma District Hospital and Kenema General Hospital to store samples in -20°C freezers at the end of each sampling day. Long term storage of samples was within our local collaborator’s lab, located in Mercy Hospital, Bo. At Mercy Hospital, back-up power banks were able to maintain a cold chain during the daily episodes of disrupted electricity supply. However, at several points during our study, municipal power was not available for prolonged periods. It is likely that this led to samples temporarily increasing above -20°C, although it is not expected that this would have a significant impact on the </w:t>
      </w:r>
      <w:commentRangeStart w:id="46"/>
      <w:r>
        <w:t xml:space="preserve">degradation of antibodies </w:t>
      </w:r>
      <w:commentRangeEnd w:id="46"/>
      <w:r w:rsidR="0094157A">
        <w:rPr>
          <w:rStyle w:val="CommentReference"/>
        </w:rPr>
        <w:commentReference w:id="46"/>
      </w:r>
      <w:r>
        <w:t>during the short period they were stored prior to analysis (Amini et al. 2021). However, sample degradation may limit the possibility of these samples being re-used in future work.</w:t>
      </w:r>
    </w:p>
    <w:p w14:paraId="68AEFE2A" w14:textId="224298E3" w:rsidR="00B86E10" w:rsidRDefault="00000000">
      <w:pPr>
        <w:pStyle w:val="BodyText"/>
      </w:pPr>
      <w:r>
        <w:t>All sample processing and analysis (i.e., LASV serology and Cytochrome b PCR) was conducted in-country within Sierra Leone. The final stage of the analysis pipeline could not be conducted in Sierra Leone</w:t>
      </w:r>
      <w:del w:id="47" w:author="Deborah Watson-Jones" w:date="2023-07-17T21:53:00Z">
        <w:r w:rsidDel="0094157A">
          <w:delText>,</w:delText>
        </w:r>
      </w:del>
      <w:r>
        <w:t xml:space="preserve"> as there were no available Sanger sequencing machines. Therefore, following sample processing, the PCR products were shipped to Germany for sequencing. Conducting all laboratory analysis in Sierra Leone was a deliberate choice to improve local ownership of the research project and to consolidate the knowledge and skills of the local workforce in the processing of biological samples. In addition, where possible, students from local higher education institutes were included in the steps of sample analysis to improve training. All samples remain</w:t>
      </w:r>
      <w:ins w:id="48" w:author="Deborah Watson-Jones" w:date="2023-07-17T21:54:00Z">
        <w:r w:rsidR="0094157A">
          <w:t>ed</w:t>
        </w:r>
      </w:ins>
      <w:r>
        <w:t xml:space="preserve"> in Sierra Leone for future use by the local research community and international collaborators.</w:t>
      </w:r>
    </w:p>
    <w:p w14:paraId="1C598B05" w14:textId="77777777" w:rsidR="00B86E10" w:rsidRDefault="00000000">
      <w:pPr>
        <w:pStyle w:val="Heading3"/>
      </w:pPr>
      <w:bookmarkStart w:id="49" w:name="trap-locations"/>
      <w:bookmarkEnd w:id="43"/>
      <w:r>
        <w:lastRenderedPageBreak/>
        <w:t>Trap locations</w:t>
      </w:r>
    </w:p>
    <w:p w14:paraId="3236F8AA" w14:textId="77777777" w:rsidR="00B86E10" w:rsidRDefault="00000000">
      <w:pPr>
        <w:pStyle w:val="FirstParagraph"/>
      </w:pPr>
      <w:r>
        <w:t>A trap setup form collected information on the environmental conditions of specific traps and their GPS coordinates. Photographs were used to document the habitat type where it did not meet the pre-specified options in the data collection tool.</w:t>
      </w:r>
    </w:p>
    <w:p w14:paraId="01EE4DEE" w14:textId="13BED78A" w:rsidR="00B86E10" w:rsidRDefault="00000000">
      <w:pPr>
        <w:pStyle w:val="BodyText"/>
      </w:pPr>
      <w:r>
        <w:t>The detection of rodents at trap locations in the presence of imperfect detection were used to model occupancy of small-mammal species across a land use gradient, as described in Chapter 4. The probability of detection of a species</w:t>
      </w:r>
      <w:ins w:id="50" w:author="Deborah Watson-Jones" w:date="2023-07-17T21:54:00Z">
        <w:r w:rsidR="00234DDC">
          <w:t>,</w:t>
        </w:r>
      </w:ins>
      <w:r>
        <w:t xml:space="preserve"> were it to be present within a land use type</w:t>
      </w:r>
      <w:ins w:id="51" w:author="Deborah Watson-Jones" w:date="2023-07-17T21:54:00Z">
        <w:r w:rsidR="00234DDC">
          <w:t>,</w:t>
        </w:r>
      </w:ins>
      <w:r>
        <w:t xml:space="preserve"> was not expected to be constant across repeated study visits (Springer et al. 2016). For example, changes in rodent activity would alter the probability of detection. To account for this we collated data on factors that could contribute to differences in the rate of detection (i.e., light level, precipitation and trapping effort). Rodents and shrews have been found to have variable activity in different conditions of ambient light in response to predation pressure (Paise and Vieira 2006; Williams et al. 2014). We were unable to accurately measure ambient light levels at individual trap locations during the sampling period and therefore used a proxy measure of moon fraction (i.e., proportion of full moon) to approximate ambient light levels. This approach may not adequately measure light level at the exact time and locations of rodent activity. Particularly, within forests light levels may be lower than in agriculture due to cover by foliage. Increased cloud cover during the rainy season </w:t>
      </w:r>
      <w:commentRangeStart w:id="52"/>
      <w:r>
        <w:t xml:space="preserve">may also have impacted </w:t>
      </w:r>
      <w:commentRangeEnd w:id="52"/>
      <w:r w:rsidR="00234DDC">
        <w:rPr>
          <w:rStyle w:val="CommentReference"/>
        </w:rPr>
        <w:commentReference w:id="52"/>
      </w:r>
      <w:r>
        <w:t>ambient light levels compared to the dry season where higher ambient light levels may occur at ground level.</w:t>
      </w:r>
    </w:p>
    <w:p w14:paraId="2E305178" w14:textId="77777777" w:rsidR="00B86E10" w:rsidRDefault="00000000">
      <w:pPr>
        <w:pStyle w:val="BodyText"/>
      </w:pPr>
      <w:r>
        <w:t>Data cleaning was performed to correct inaccuracies in data entry, including missing data. Most data inaccuracies were related to the entry of GPS coordinates, which could be remedied by asking the field team to take photographs of the GPS recorder. Other common errors included misallocating study grid numbers or visit numbers, which could be corrected using other sources of information (i.e., coordinates of traps or date of form entry).</w:t>
      </w:r>
    </w:p>
    <w:p w14:paraId="0EB2304E" w14:textId="77777777" w:rsidR="00B86E10" w:rsidRDefault="00000000">
      <w:pPr>
        <w:pStyle w:val="BodyText"/>
      </w:pPr>
      <w:r>
        <w:t>To support subsequent spatial analysis of the trapping data, individual traps were aggregated within grid cells. We constructed a regular grid across the trapping grids, with each cell measuring 49m2. Individual traps were allocated to a single cell with the centroid of these cells providing a standardised location of traps placed within the cells. Where multiple traps were placed within a single cell, the traps were aggregated (Appendix B.5).</w:t>
      </w:r>
    </w:p>
    <w:p w14:paraId="64F3E44B" w14:textId="77777777" w:rsidR="00B86E10" w:rsidRDefault="00000000">
      <w:pPr>
        <w:pStyle w:val="BodyText"/>
      </w:pPr>
      <w:r>
        <w:t>To facilitate the data cleaning, scripts were written in R. This allowed the original data to remain unmodified while also producing a reproducible and automated data cleaning pipeline. All code to perform data cleaning are available in a GitHub repository that reproduces the data used for analysis from the raw data uploaded to ODK Central (Simons 2022). Finally, the availability of this R code and data entry forms can be used by other researchers to aid data collection in small-mammal sampling studies.</w:t>
      </w:r>
    </w:p>
    <w:p w14:paraId="7B8A07C8" w14:textId="77777777" w:rsidR="00B86E10" w:rsidRDefault="00000000">
      <w:pPr>
        <w:pStyle w:val="Heading2"/>
      </w:pPr>
      <w:bookmarkStart w:id="53" w:name="conclusion"/>
      <w:bookmarkEnd w:id="41"/>
      <w:bookmarkEnd w:id="49"/>
      <w:r>
        <w:t>Conclusion</w:t>
      </w:r>
    </w:p>
    <w:p w14:paraId="79596B21" w14:textId="77777777" w:rsidR="00B86E10" w:rsidRDefault="00000000">
      <w:pPr>
        <w:pStyle w:val="FirstParagraph"/>
      </w:pPr>
      <w:r>
        <w:t xml:space="preserve">This chapter summarises the decisions taken to design the longitudinal rodent trapping study that generated the data for the remaining chapters. I have described the steps in selecting the traps, bait and locations in which the study was conducted alongside </w:t>
      </w:r>
      <w:r>
        <w:lastRenderedPageBreak/>
        <w:t>considerations in making these decisions. I go on to describe approaches taken throughout to improve confidence in generated data and to produce a transparent pipeline from data acquisition through to data analysis.</w:t>
      </w:r>
    </w:p>
    <w:p w14:paraId="766FCB58" w14:textId="77777777" w:rsidR="00B86E10" w:rsidRDefault="00000000">
      <w:r>
        <w:br w:type="page"/>
      </w:r>
    </w:p>
    <w:p w14:paraId="39D8E0A3" w14:textId="77777777" w:rsidR="00B86E10" w:rsidRDefault="00000000">
      <w:pPr>
        <w:pStyle w:val="Bibliography"/>
      </w:pPr>
      <w:bookmarkStart w:id="54" w:name="ref-alabi_banana_2022"/>
      <w:bookmarkStart w:id="55" w:name="refs"/>
      <w:r>
        <w:lastRenderedPageBreak/>
        <w:t xml:space="preserve">Alabi, Tunrayo R., Julius Adewopo, Ojo Patrick Duke, and P. Lava Kumar. 2022. “Banana Mapping in Heterogenous Smallholder Farming Systems Using High-Resolution Remote Sensing Imagery and Machine Learning Models with Implications for Banana Bunchy Top Disease Surveillance.” </w:t>
      </w:r>
      <w:r>
        <w:rPr>
          <w:i/>
          <w:iCs/>
        </w:rPr>
        <w:t>Remote Sensing</w:t>
      </w:r>
      <w:r>
        <w:t xml:space="preserve"> 14 (20): 5206. </w:t>
      </w:r>
      <w:hyperlink r:id="rId11">
        <w:r>
          <w:rPr>
            <w:rStyle w:val="Hyperlink"/>
          </w:rPr>
          <w:t>https://doi.org/10.3390/rs14205206</w:t>
        </w:r>
      </w:hyperlink>
      <w:r>
        <w:t>.</w:t>
      </w:r>
    </w:p>
    <w:p w14:paraId="502E95D2" w14:textId="77777777" w:rsidR="00B86E10" w:rsidRDefault="00000000">
      <w:pPr>
        <w:pStyle w:val="Bibliography"/>
      </w:pPr>
      <w:bookmarkStart w:id="56" w:name="ref-amini_reliability_2021"/>
      <w:bookmarkEnd w:id="54"/>
      <w:r>
        <w:t xml:space="preserve">Amini, Fahimah, Erick Auma, Yingfen Hsia, Sam Bilton, Tom Hall, Laxmee Ramkhelawon, Paul T. Heath, and Kirsty Le Doare. 2021. “Reliability of Dried Blood Spot (DBS) Cards in Antibody Measurement: A Systematic Review.” </w:t>
      </w:r>
      <w:r>
        <w:rPr>
          <w:i/>
          <w:iCs/>
        </w:rPr>
        <w:t>PLOS ONE</w:t>
      </w:r>
      <w:r>
        <w:t xml:space="preserve"> 16 (3): e0248218. </w:t>
      </w:r>
      <w:hyperlink r:id="rId12">
        <w:r>
          <w:rPr>
            <w:rStyle w:val="Hyperlink"/>
          </w:rPr>
          <w:t>https://doi.org/10.1371/journal.pone.0248218</w:t>
        </w:r>
      </w:hyperlink>
      <w:r>
        <w:t>.</w:t>
      </w:r>
    </w:p>
    <w:p w14:paraId="26367381" w14:textId="77777777" w:rsidR="00B86E10" w:rsidRDefault="00000000">
      <w:pPr>
        <w:pStyle w:val="Bibliography"/>
      </w:pPr>
      <w:bookmarkStart w:id="57" w:name="ref-barnett_ecology_2000"/>
      <w:bookmarkEnd w:id="56"/>
      <w:r>
        <w:t xml:space="preserve">Barnett, Adrian Ashton, Nicholas Read, Jonathan Scurlock, Christopher Low, Hugh Norris, and Rebecca Shapley. 2000. “Ecology of Rodent Communities in Agricultural Habitats in Eastern Sierra Leone: Cocoa Groves as Forest Refugia.” </w:t>
      </w:r>
      <w:r>
        <w:rPr>
          <w:i/>
          <w:iCs/>
        </w:rPr>
        <w:t>Tropical Ecology</w:t>
      </w:r>
      <w:r>
        <w:t xml:space="preserve">, 17. </w:t>
      </w:r>
      <w:hyperlink r:id="rId13">
        <w:r>
          <w:rPr>
            <w:rStyle w:val="Hyperlink"/>
          </w:rPr>
          <w:t>http://www.tropecol.com/pdf/open/PDF_41_2/kp41201.pdf</w:t>
        </w:r>
      </w:hyperlink>
      <w:r>
        <w:t>.</w:t>
      </w:r>
    </w:p>
    <w:p w14:paraId="11F9EA04" w14:textId="77777777" w:rsidR="00B86E10" w:rsidRDefault="00000000">
      <w:pPr>
        <w:pStyle w:val="Bibliography"/>
      </w:pPr>
      <w:bookmarkStart w:id="58" w:name="ref-bonner_poor_2007"/>
      <w:bookmarkEnd w:id="57"/>
      <w:r>
        <w:t>Bonner, Phillip Cullison, Wolf-Peter Schmidt, Steven R. Belmain, Babafemi Oshin, Debbie Baglole, and Matthias Borchert. 2007. “</w:t>
      </w:r>
      <w:hyperlink r:id="rId14">
        <w:r>
          <w:rPr>
            <w:rStyle w:val="Hyperlink"/>
          </w:rPr>
          <w:t>Poor Housing Quality Increases Risk of Rodent Infestation and Lassa Fever in Refugee Camps of Sierra Leone</w:t>
        </w:r>
      </w:hyperlink>
      <w:r>
        <w:t xml:space="preserve">.” </w:t>
      </w:r>
      <w:r>
        <w:rPr>
          <w:i/>
          <w:iCs/>
        </w:rPr>
        <w:t>American Journal of Tropical Medicine &amp; Hygiene</w:t>
      </w:r>
      <w:r>
        <w:t xml:space="preserve"> 77 (1): 169–75.</w:t>
      </w:r>
    </w:p>
    <w:p w14:paraId="3B93603D" w14:textId="77777777" w:rsidR="00B86E10" w:rsidRDefault="00000000">
      <w:pPr>
        <w:pStyle w:val="Bibliography"/>
      </w:pPr>
      <w:bookmarkStart w:id="59" w:name="ref-bonwitt_at_2017"/>
      <w:bookmarkEnd w:id="58"/>
      <w:r>
        <w:t xml:space="preserve">Bonwitt, Jesse, Almudena Mari Sáez, Joseph Lamin, Rashid Ansumana, Michael Dawson, Jacob Buanie, Joyce Lamin, et al. 2017. “At Home with Mastomys and Rattus: Human-Rodent Interactions and Potential for Primary Transmission of Lassa Virus in Domestic Spaces.” </w:t>
      </w:r>
      <w:r>
        <w:rPr>
          <w:i/>
          <w:iCs/>
        </w:rPr>
        <w:t>The American Journal of Tropical Medicine and Hygiene</w:t>
      </w:r>
      <w:r>
        <w:t xml:space="preserve"> 96 (4): 935–43. </w:t>
      </w:r>
      <w:hyperlink r:id="rId15">
        <w:r>
          <w:rPr>
            <w:rStyle w:val="Hyperlink"/>
          </w:rPr>
          <w:t>https://doi.org/10.4269/ajtmh.16-0675</w:t>
        </w:r>
      </w:hyperlink>
      <w:r>
        <w:t>.</w:t>
      </w:r>
    </w:p>
    <w:p w14:paraId="1FDFD443" w14:textId="77777777" w:rsidR="00B86E10" w:rsidRDefault="00000000">
      <w:pPr>
        <w:pStyle w:val="Bibliography"/>
      </w:pPr>
      <w:bookmarkStart w:id="60" w:name="ref-bradley_test_2001"/>
      <w:bookmarkEnd w:id="59"/>
      <w:r>
        <w:t xml:space="preserve">Bradley, Robert D, and Robert J Baker. 2001. “A Test of the Genetic Species Concept: Cytochrome-b Sequences and Mammals.” </w:t>
      </w:r>
      <w:r>
        <w:rPr>
          <w:i/>
          <w:iCs/>
        </w:rPr>
        <w:t>Journal of Mammalogy</w:t>
      </w:r>
      <w:r>
        <w:t xml:space="preserve"> 82 (4): 960–73. </w:t>
      </w:r>
      <w:hyperlink r:id="rId16">
        <w:r>
          <w:rPr>
            <w:rStyle w:val="Hyperlink"/>
          </w:rPr>
          <w:t>https://doi.org/10.1644/1545-1542(2001)082&lt;0960:ATOTGS&gt;2.0.CO;2</w:t>
        </w:r>
      </w:hyperlink>
      <w:r>
        <w:t>.</w:t>
      </w:r>
    </w:p>
    <w:p w14:paraId="68DEC87B" w14:textId="77777777" w:rsidR="00B86E10" w:rsidRDefault="00000000">
      <w:pPr>
        <w:pStyle w:val="Bibliography"/>
      </w:pPr>
      <w:bookmarkStart w:id="61" w:name="ref-decher_small_2010"/>
      <w:bookmarkEnd w:id="60"/>
      <w:r>
        <w:t xml:space="preserve">Decher, Jan, Ryan W. Norris, and Jakob Fahr. 2010. “Small Mammal Survey in the Upper Seli River Valley, Sierra Leone.” </w:t>
      </w:r>
      <w:r>
        <w:rPr>
          <w:i/>
          <w:iCs/>
        </w:rPr>
        <w:t>Mammalia</w:t>
      </w:r>
      <w:r>
        <w:t xml:space="preserve"> 74 (2): 163–76. </w:t>
      </w:r>
      <w:hyperlink r:id="rId17">
        <w:r>
          <w:rPr>
            <w:rStyle w:val="Hyperlink"/>
          </w:rPr>
          <w:t>https://doi.org/10.1515/MAMM.2010.026</w:t>
        </w:r>
      </w:hyperlink>
      <w:r>
        <w:t>.</w:t>
      </w:r>
    </w:p>
    <w:p w14:paraId="45BE1516" w14:textId="77777777" w:rsidR="00B86E10" w:rsidRDefault="00000000">
      <w:pPr>
        <w:pStyle w:val="Bibliography"/>
      </w:pPr>
      <w:bookmarkStart w:id="62" w:name="ref-fichet-calvet_chapter_2014"/>
      <w:bookmarkEnd w:id="61"/>
      <w:r>
        <w:t xml:space="preserve">Fichet-Calvet, Elisabeth. 2014. “Chapter 5 - Lassa Fever: A Rodent-Human Interaction.” In </w:t>
      </w:r>
      <w:r>
        <w:rPr>
          <w:i/>
          <w:iCs/>
        </w:rPr>
        <w:t>The Role of Animals in Emerging Viral Diseases</w:t>
      </w:r>
      <w:r>
        <w:t xml:space="preserve">, edited by Nicholas Johnson, 89–123. Boston: Academic Press. </w:t>
      </w:r>
      <w:hyperlink r:id="rId18">
        <w:r>
          <w:rPr>
            <w:rStyle w:val="Hyperlink"/>
          </w:rPr>
          <w:t>https://doi.org/10.1016/B978-0-12-405191-1.00005-3</w:t>
        </w:r>
      </w:hyperlink>
      <w:r>
        <w:t>.</w:t>
      </w:r>
    </w:p>
    <w:p w14:paraId="283BD73E" w14:textId="77777777" w:rsidR="00B86E10" w:rsidRDefault="00000000">
      <w:pPr>
        <w:pStyle w:val="Bibliography"/>
      </w:pPr>
      <w:bookmarkStart w:id="63" w:name="ref-fichet-calvet_spatial_2005"/>
      <w:bookmarkEnd w:id="62"/>
      <w:r>
        <w:t xml:space="preserve">Fichet-Calvet, Elisabeth, Kekoura Koulemou, Lamine Koivogui, Barre Soropogui, Oumar Sylla, Emilie Lecompte, Stephane Daffis, et al. 2005. “Spatial Distribution of Commensal Rodents in Regions with High and Low Lassa Fever Prevalence in Guinea.” </w:t>
      </w:r>
      <w:r>
        <w:rPr>
          <w:i/>
          <w:iCs/>
        </w:rPr>
        <w:t>Belgian Journal of Zoology</w:t>
      </w:r>
      <w:r>
        <w:t xml:space="preserve"> 135 (December): 63–67. </w:t>
      </w:r>
      <w:hyperlink r:id="rId19">
        <w:r>
          <w:rPr>
            <w:rStyle w:val="Hyperlink"/>
          </w:rPr>
          <w:t>https://biblio.naturalsciences.be/associated_publications/bjz/bibliographic-references/ISI_000203706900011</w:t>
        </w:r>
      </w:hyperlink>
      <w:r>
        <w:t>.</w:t>
      </w:r>
    </w:p>
    <w:p w14:paraId="1ABD2EBB" w14:textId="77777777" w:rsidR="00B86E10" w:rsidRDefault="00000000">
      <w:pPr>
        <w:pStyle w:val="Bibliography"/>
      </w:pPr>
      <w:bookmarkStart w:id="64" w:name="ref-fichet-calvet_reproductive_2008"/>
      <w:bookmarkEnd w:id="63"/>
      <w:r>
        <w:t xml:space="preserve">Fichet-Calvet, Elisabeth, Emilie Lecompte, Lamine Koivogui, Stéphane Daffis, and Jan ter Meulen. 2008. “Reproductive Characteristics of Mastomys Natalensis and Lassa Virus </w:t>
      </w:r>
      <w:r>
        <w:lastRenderedPageBreak/>
        <w:t xml:space="preserve">Prevalence in Guinea, West Africa.” </w:t>
      </w:r>
      <w:r>
        <w:rPr>
          <w:i/>
          <w:iCs/>
        </w:rPr>
        <w:t>Vector Borne and Zoonotic Diseases (Larchmont, N.Y.)</w:t>
      </w:r>
      <w:r>
        <w:t xml:space="preserve"> 8 (1): 41–48. </w:t>
      </w:r>
      <w:hyperlink r:id="rId20">
        <w:r>
          <w:rPr>
            <w:rStyle w:val="Hyperlink"/>
          </w:rPr>
          <w:t>https://doi.org/10.1089/vbz.2007.0118</w:t>
        </w:r>
      </w:hyperlink>
      <w:r>
        <w:t>.</w:t>
      </w:r>
    </w:p>
    <w:p w14:paraId="66B6812A" w14:textId="77777777" w:rsidR="00B86E10" w:rsidRDefault="00000000">
      <w:pPr>
        <w:pStyle w:val="Bibliography"/>
      </w:pPr>
      <w:bookmarkStart w:id="65" w:name="ref-fichet-calvet_fluctuation_2007"/>
      <w:bookmarkEnd w:id="64"/>
      <w:r>
        <w:t xml:space="preserve">Fichet-Calvet, Elisabeth, Emilie Lecompte, Lamine Koivogui, Barré Soropogui, Amadou Doré, Fodé Kourouma, Oumar Sylla, Stéphane Daffis, Kékoura Koulémou, and Jan Ter Meulen. 2007. “Fluctuation of Abundance and Lassa Virus Prevalence in Mastomys Natalensis in Guinea, West Africa.” </w:t>
      </w:r>
      <w:r>
        <w:rPr>
          <w:i/>
          <w:iCs/>
        </w:rPr>
        <w:t>Vector Borne and Zoonotic Diseases</w:t>
      </w:r>
      <w:r>
        <w:t xml:space="preserve"> 7 (2): 119–28. </w:t>
      </w:r>
      <w:hyperlink r:id="rId21">
        <w:r>
          <w:rPr>
            <w:rStyle w:val="Hyperlink"/>
          </w:rPr>
          <w:t>https://doi.org/10.1089/vbz.2006.0520</w:t>
        </w:r>
      </w:hyperlink>
      <w:r>
        <w:t>.</w:t>
      </w:r>
    </w:p>
    <w:p w14:paraId="0286222C" w14:textId="77777777" w:rsidR="00B86E10" w:rsidRDefault="00000000">
      <w:pPr>
        <w:pStyle w:val="Bibliography"/>
      </w:pPr>
      <w:bookmarkStart w:id="66" w:name="ref-fraser_lassa_1974"/>
      <w:bookmarkEnd w:id="65"/>
      <w:r>
        <w:t>Fraser, D. W., C. C. Campbell, T. P. Monath, P. A. Goff, and M. B. Gregg. 1974. “</w:t>
      </w:r>
      <w:hyperlink r:id="rId22">
        <w:r>
          <w:rPr>
            <w:rStyle w:val="Hyperlink"/>
          </w:rPr>
          <w:t>Lassa Fever in the Eastern Province of Sierra Leone, 1970-1972. I. Epidemiologic Studies</w:t>
        </w:r>
      </w:hyperlink>
      <w:r>
        <w:t xml:space="preserve">.” </w:t>
      </w:r>
      <w:r>
        <w:rPr>
          <w:i/>
          <w:iCs/>
        </w:rPr>
        <w:t>American Journal of Tropical Medicine &amp; Hygiene</w:t>
      </w:r>
      <w:r>
        <w:t xml:space="preserve"> 23 (6): 1131–39.</w:t>
      </w:r>
    </w:p>
    <w:p w14:paraId="6ED99366" w14:textId="77777777" w:rsidR="00B86E10" w:rsidRDefault="00000000">
      <w:pPr>
        <w:pStyle w:val="Bibliography"/>
      </w:pPr>
      <w:bookmarkStart w:id="67" w:name="ref-hardy_estimation_1983"/>
      <w:bookmarkEnd w:id="66"/>
      <w:r>
        <w:t xml:space="preserve">Hardy, A. R., R. J. Quy, and L. W. Huson. 1983. “Estimation of Age in the Norway Rat (Rattus Norvegicus Berkenhout) from the Weight of the Eyelens.” </w:t>
      </w:r>
      <w:r>
        <w:rPr>
          <w:i/>
          <w:iCs/>
        </w:rPr>
        <w:t>Journal of Applied Ecology</w:t>
      </w:r>
      <w:r>
        <w:t xml:space="preserve"> 20 (1): 97–102. </w:t>
      </w:r>
      <w:hyperlink r:id="rId23">
        <w:r>
          <w:rPr>
            <w:rStyle w:val="Hyperlink"/>
          </w:rPr>
          <w:t>https://doi.org/10.2307/2403378</w:t>
        </w:r>
      </w:hyperlink>
      <w:r>
        <w:t>.</w:t>
      </w:r>
    </w:p>
    <w:p w14:paraId="2BF8B0B6" w14:textId="77777777" w:rsidR="00B86E10" w:rsidRDefault="00000000">
      <w:pPr>
        <w:pStyle w:val="Bibliography"/>
      </w:pPr>
      <w:bookmarkStart w:id="68" w:name="ref-harkins_its_2019"/>
      <w:bookmarkEnd w:id="67"/>
      <w:r>
        <w:t xml:space="preserve">Harkins, Kristina M., Doug Keinath, and Merav Ben-David. 2019. “It’s a Trap: Optimizing Detection of Rare Small Mammals.” </w:t>
      </w:r>
      <w:r>
        <w:rPr>
          <w:i/>
          <w:iCs/>
        </w:rPr>
        <w:t>PLoS ONE</w:t>
      </w:r>
      <w:r>
        <w:t xml:space="preserve"> 14 (3). </w:t>
      </w:r>
      <w:hyperlink r:id="rId24">
        <w:r>
          <w:rPr>
            <w:rStyle w:val="Hyperlink"/>
          </w:rPr>
          <w:t>https://doi.org/10.1371/journal.pone.0213201</w:t>
        </w:r>
      </w:hyperlink>
      <w:r>
        <w:t>.</w:t>
      </w:r>
    </w:p>
    <w:p w14:paraId="7E9FFBDF" w14:textId="77777777" w:rsidR="00B86E10" w:rsidRDefault="00000000">
      <w:pPr>
        <w:pStyle w:val="Bibliography"/>
      </w:pPr>
      <w:bookmarkStart w:id="69" w:name="ref-hice_relative_2013"/>
      <w:bookmarkEnd w:id="68"/>
      <w:r>
        <w:t xml:space="preserve">Hice, Christine L, and Paúl M Velazco. 2013. </w:t>
      </w:r>
      <w:r>
        <w:rPr>
          <w:i/>
          <w:iCs/>
        </w:rPr>
        <w:t>Relative Effectiveness of Several Bait and Trap Types for Assessing Terrestrial Small Mammal Communities in Neotropical Rainforest</w:t>
      </w:r>
      <w:r>
        <w:t>. Museum of Texas Tech University.</w:t>
      </w:r>
    </w:p>
    <w:p w14:paraId="5A8E9E55" w14:textId="77777777" w:rsidR="00B86E10" w:rsidRPr="00AD6B98" w:rsidRDefault="00000000">
      <w:pPr>
        <w:pStyle w:val="Bibliography"/>
        <w:rPr>
          <w:lang w:val="it-IT"/>
        </w:rPr>
      </w:pPr>
      <w:bookmarkStart w:id="70" w:name="ref-iwuala_observations_1980"/>
      <w:bookmarkEnd w:id="69"/>
      <w:r>
        <w:t xml:space="preserve">Iwuala, Moses O. E., Ekanem Ikpi Braide, and Nkonyelu Maduka. 1980. “Observations on the Food Habits of Some African Rodents.” </w:t>
      </w:r>
      <w:proofErr w:type="spellStart"/>
      <w:r w:rsidRPr="00AD6B98">
        <w:rPr>
          <w:i/>
          <w:iCs/>
          <w:lang w:val="it-IT"/>
        </w:rPr>
        <w:t>Revista</w:t>
      </w:r>
      <w:proofErr w:type="spellEnd"/>
      <w:r w:rsidRPr="00AD6B98">
        <w:rPr>
          <w:i/>
          <w:iCs/>
          <w:lang w:val="it-IT"/>
        </w:rPr>
        <w:t xml:space="preserve"> de </w:t>
      </w:r>
      <w:proofErr w:type="spellStart"/>
      <w:r w:rsidRPr="00AD6B98">
        <w:rPr>
          <w:i/>
          <w:iCs/>
          <w:lang w:val="it-IT"/>
        </w:rPr>
        <w:t>Biología</w:t>
      </w:r>
      <w:proofErr w:type="spellEnd"/>
      <w:r w:rsidRPr="00AD6B98">
        <w:rPr>
          <w:i/>
          <w:iCs/>
          <w:lang w:val="it-IT"/>
        </w:rPr>
        <w:t xml:space="preserve"> </w:t>
      </w:r>
      <w:proofErr w:type="spellStart"/>
      <w:r w:rsidRPr="00AD6B98">
        <w:rPr>
          <w:i/>
          <w:iCs/>
          <w:lang w:val="it-IT"/>
        </w:rPr>
        <w:t>Tropical</w:t>
      </w:r>
      <w:proofErr w:type="spellEnd"/>
      <w:r w:rsidRPr="00AD6B98">
        <w:rPr>
          <w:lang w:val="it-IT"/>
        </w:rPr>
        <w:t xml:space="preserve"> 28 (2): 227–36. </w:t>
      </w:r>
      <w:hyperlink r:id="rId25">
        <w:r w:rsidRPr="00AD6B98">
          <w:rPr>
            <w:rStyle w:val="Hyperlink"/>
            <w:lang w:val="it-IT"/>
          </w:rPr>
          <w:t>https://revistas.ucr.ac.cr/index.php/rbt/article/view/25543</w:t>
        </w:r>
      </w:hyperlink>
      <w:r w:rsidRPr="00AD6B98">
        <w:rPr>
          <w:lang w:val="it-IT"/>
        </w:rPr>
        <w:t>.</w:t>
      </w:r>
    </w:p>
    <w:p w14:paraId="2C5D1AB1" w14:textId="77777777" w:rsidR="00B86E10" w:rsidRDefault="00000000">
      <w:pPr>
        <w:pStyle w:val="Bibliography"/>
      </w:pPr>
      <w:bookmarkStart w:id="71" w:name="ref-jung_global_2020"/>
      <w:bookmarkEnd w:id="70"/>
      <w:r w:rsidRPr="00AD6B98">
        <w:rPr>
          <w:lang w:val="it-IT"/>
        </w:rPr>
        <w:t xml:space="preserve">Jung, Martin, </w:t>
      </w:r>
      <w:proofErr w:type="spellStart"/>
      <w:r w:rsidRPr="00AD6B98">
        <w:rPr>
          <w:lang w:val="it-IT"/>
        </w:rPr>
        <w:t>Prabhat</w:t>
      </w:r>
      <w:proofErr w:type="spellEnd"/>
      <w:r w:rsidRPr="00AD6B98">
        <w:rPr>
          <w:lang w:val="it-IT"/>
        </w:rPr>
        <w:t xml:space="preserve"> Raj Dahal, Stuart H. M. </w:t>
      </w:r>
      <w:proofErr w:type="spellStart"/>
      <w:r w:rsidRPr="00AD6B98">
        <w:rPr>
          <w:lang w:val="it-IT"/>
        </w:rPr>
        <w:t>Butchart</w:t>
      </w:r>
      <w:proofErr w:type="spellEnd"/>
      <w:r w:rsidRPr="00AD6B98">
        <w:rPr>
          <w:lang w:val="it-IT"/>
        </w:rPr>
        <w:t xml:space="preserve">, Paul F. Donald, Xavier De Lamo, </w:t>
      </w:r>
      <w:proofErr w:type="spellStart"/>
      <w:r w:rsidRPr="00AD6B98">
        <w:rPr>
          <w:lang w:val="it-IT"/>
        </w:rPr>
        <w:t>Myroslava</w:t>
      </w:r>
      <w:proofErr w:type="spellEnd"/>
      <w:r w:rsidRPr="00AD6B98">
        <w:rPr>
          <w:lang w:val="it-IT"/>
        </w:rPr>
        <w:t xml:space="preserve"> </w:t>
      </w:r>
      <w:proofErr w:type="spellStart"/>
      <w:r w:rsidRPr="00AD6B98">
        <w:rPr>
          <w:lang w:val="it-IT"/>
        </w:rPr>
        <w:t>Lesiv</w:t>
      </w:r>
      <w:proofErr w:type="spellEnd"/>
      <w:r w:rsidRPr="00AD6B98">
        <w:rPr>
          <w:lang w:val="it-IT"/>
        </w:rPr>
        <w:t xml:space="preserve">, Valerie </w:t>
      </w:r>
      <w:proofErr w:type="spellStart"/>
      <w:r w:rsidRPr="00AD6B98">
        <w:rPr>
          <w:lang w:val="it-IT"/>
        </w:rPr>
        <w:t>Kapos</w:t>
      </w:r>
      <w:proofErr w:type="spellEnd"/>
      <w:r w:rsidRPr="00AD6B98">
        <w:rPr>
          <w:lang w:val="it-IT"/>
        </w:rPr>
        <w:t xml:space="preserve">, Carlo Rondinini, and Piero Visconti. </w:t>
      </w:r>
      <w:r>
        <w:t xml:space="preserve">2020. “A Global Map of Terrestrial Habitat Types.” </w:t>
      </w:r>
      <w:r>
        <w:rPr>
          <w:i/>
          <w:iCs/>
        </w:rPr>
        <w:t>Scientific Data</w:t>
      </w:r>
      <w:r>
        <w:t xml:space="preserve"> 7 (1): 256. </w:t>
      </w:r>
      <w:hyperlink r:id="rId26">
        <w:r>
          <w:rPr>
            <w:rStyle w:val="Hyperlink"/>
          </w:rPr>
          <w:t>https://doi.org/10.1038/s41597-020-00599-8</w:t>
        </w:r>
      </w:hyperlink>
      <w:r>
        <w:t>.</w:t>
      </w:r>
    </w:p>
    <w:p w14:paraId="0AD5BCCA" w14:textId="77777777" w:rsidR="00B86E10" w:rsidRDefault="00000000">
      <w:pPr>
        <w:pStyle w:val="Bibliography"/>
      </w:pPr>
      <w:bookmarkStart w:id="72" w:name="ref-keenlyside_case-control_1983"/>
      <w:bookmarkEnd w:id="71"/>
      <w:r>
        <w:t>Keenlyside, R. A., J. B. McCormick, P. A. Webb, E. Smith, L. Elliott, and K. M. Johnson. 1983. “</w:t>
      </w:r>
      <w:hyperlink r:id="rId27">
        <w:r>
          <w:rPr>
            <w:rStyle w:val="Hyperlink"/>
          </w:rPr>
          <w:t>Case-Control Study of Mastomys Natalensis and Humans in Lassa Virus-Infected Households in Sierra Leone</w:t>
        </w:r>
      </w:hyperlink>
      <w:r>
        <w:t xml:space="preserve">.” </w:t>
      </w:r>
      <w:r>
        <w:rPr>
          <w:i/>
          <w:iCs/>
        </w:rPr>
        <w:t>American Journal of Tropical Medicine &amp; Hygiene</w:t>
      </w:r>
      <w:r>
        <w:t xml:space="preserve"> 32 (4): 829–37.</w:t>
      </w:r>
    </w:p>
    <w:p w14:paraId="44B8459C" w14:textId="77777777" w:rsidR="00B86E10" w:rsidRDefault="00000000">
      <w:pPr>
        <w:pStyle w:val="Bibliography"/>
      </w:pPr>
      <w:bookmarkStart w:id="73" w:name="ref-kelly_housing_2013"/>
      <w:bookmarkEnd w:id="72"/>
      <w:r>
        <w:t xml:space="preserve">Kelly, J. Daniel, M. Bailor Barrie, Rachel A. Ross, Brian A. Temple, Lina M. Moses, and Daniel G. Bausch. 2013. “Housing Equity for Health Equity: A Rights-Based Approach to the Control of Lassa Fever in Post-War Sierra Leone.” </w:t>
      </w:r>
      <w:r>
        <w:rPr>
          <w:i/>
          <w:iCs/>
        </w:rPr>
        <w:t>BMC International Health and Human Rights</w:t>
      </w:r>
      <w:r>
        <w:t xml:space="preserve"> 13 (1): 2. </w:t>
      </w:r>
      <w:hyperlink r:id="rId28">
        <w:r>
          <w:rPr>
            <w:rStyle w:val="Hyperlink"/>
          </w:rPr>
          <w:t>https://doi.org/10.1186/1472-698X-13-2</w:t>
        </w:r>
      </w:hyperlink>
      <w:r>
        <w:t>.</w:t>
      </w:r>
    </w:p>
    <w:p w14:paraId="6C533C4C" w14:textId="77777777" w:rsidR="00B86E10" w:rsidRDefault="00000000">
      <w:pPr>
        <w:pStyle w:val="Bibliography"/>
      </w:pPr>
      <w:bookmarkStart w:id="74" w:name="ref-kenmoe_systematic_2020"/>
      <w:bookmarkEnd w:id="73"/>
      <w:r>
        <w:t xml:space="preserve">Kenmoe, Sebastien, Serges Tchatchouang, Jean Thierry Ebogo-Belobo, Aude Christelle Ka’e, Gadji Mahamat, Raïssa Estelle Guiamdjo Simo, Arnol Bowo-Ngandji, et al. 2020. “Systematic Review and Meta-Analysis of the Epidemiology of Lassa Virus in Humans, Rodents and </w:t>
      </w:r>
      <w:r>
        <w:lastRenderedPageBreak/>
        <w:t xml:space="preserve">Other Mammals in Sub-Saharan Africa.” </w:t>
      </w:r>
      <w:r>
        <w:rPr>
          <w:i/>
          <w:iCs/>
        </w:rPr>
        <w:t>PLOS Neglected Tropical Diseases</w:t>
      </w:r>
      <w:r>
        <w:t xml:space="preserve"> 14 (8): e0008589. </w:t>
      </w:r>
      <w:hyperlink r:id="rId29">
        <w:r>
          <w:rPr>
            <w:rStyle w:val="Hyperlink"/>
          </w:rPr>
          <w:t>https://doi.org/10.1371/journal.pntd.0008589</w:t>
        </w:r>
      </w:hyperlink>
      <w:r>
        <w:t>.</w:t>
      </w:r>
    </w:p>
    <w:p w14:paraId="503D2C84" w14:textId="77777777" w:rsidR="00B86E10" w:rsidRDefault="00000000">
      <w:pPr>
        <w:pStyle w:val="Bibliography"/>
      </w:pPr>
      <w:bookmarkStart w:id="75" w:name="ref-kerneis_prevalence_2009"/>
      <w:bookmarkEnd w:id="74"/>
      <w:r>
        <w:t xml:space="preserve">Kerneis, Solen, Lamine Koivogui, N’Faly Magassouba, Kekoura Koulemou, Rosamund Lewis, Aristide Aplogan, Rebecca F. Grais, Philippe J. Guerin, and Elisabeth Fichet-Calvet. 2009. “Prevalence and Risk Factors of Lassa Seropositivity in Inhabitants of the Forest Region of Guinea: A Cross-Sectional Study.” </w:t>
      </w:r>
      <w:r>
        <w:rPr>
          <w:i/>
          <w:iCs/>
        </w:rPr>
        <w:t>PLoS Neglected Tropical Diseases [Electronic Resource]</w:t>
      </w:r>
      <w:r>
        <w:t xml:space="preserve"> 3 (11): e548. </w:t>
      </w:r>
      <w:hyperlink r:id="rId30">
        <w:r>
          <w:rPr>
            <w:rStyle w:val="Hyperlink"/>
          </w:rPr>
          <w:t>https://doi.org/10.1371/journal.pntd.0000548</w:t>
        </w:r>
      </w:hyperlink>
      <w:r>
        <w:t>.</w:t>
      </w:r>
    </w:p>
    <w:p w14:paraId="55E19600" w14:textId="77777777" w:rsidR="00B86E10" w:rsidRDefault="00000000">
      <w:pPr>
        <w:pStyle w:val="Bibliography"/>
      </w:pPr>
      <w:bookmarkStart w:id="76" w:name="ref-kusimi_assessing_2008"/>
      <w:bookmarkEnd w:id="75"/>
      <w:r>
        <w:t xml:space="preserve">Kusimi, John Manyimadin. 2008. “Assessing Land Use and Land Cover Change in the Wassa West District of Ghana Using Remote Sensing.” </w:t>
      </w:r>
      <w:r>
        <w:rPr>
          <w:i/>
          <w:iCs/>
        </w:rPr>
        <w:t>GeoJournal</w:t>
      </w:r>
      <w:r>
        <w:t xml:space="preserve"> 71 (4): 249–59. </w:t>
      </w:r>
      <w:hyperlink r:id="rId31">
        <w:r>
          <w:rPr>
            <w:rStyle w:val="Hyperlink"/>
          </w:rPr>
          <w:t>https://doi.org/10.1007/s10708-008-9172-6</w:t>
        </w:r>
      </w:hyperlink>
      <w:r>
        <w:t>.</w:t>
      </w:r>
    </w:p>
    <w:p w14:paraId="4A4453DE" w14:textId="77777777" w:rsidR="00B86E10" w:rsidRDefault="00000000">
      <w:pPr>
        <w:pStyle w:val="Bibliography"/>
      </w:pPr>
      <w:bookmarkStart w:id="77" w:name="ref-lebbie_ethnobotanical_1995"/>
      <w:bookmarkEnd w:id="76"/>
      <w:r>
        <w:t xml:space="preserve">Lebbie, Aiah R., and Raymond P. Guries. 1995. “Ethnobotanical Value and Conservation of Sacred Groves of the Kpaa Mende in Sierra Leone.” </w:t>
      </w:r>
      <w:r>
        <w:rPr>
          <w:i/>
          <w:iCs/>
        </w:rPr>
        <w:t>Economic Botany</w:t>
      </w:r>
      <w:r>
        <w:t xml:space="preserve"> 49 (3): 297–308. </w:t>
      </w:r>
      <w:hyperlink r:id="rId32">
        <w:r>
          <w:rPr>
            <w:rStyle w:val="Hyperlink"/>
          </w:rPr>
          <w:t>https://doi.org/10.1007/BF02862349</w:t>
        </w:r>
      </w:hyperlink>
      <w:r>
        <w:t>.</w:t>
      </w:r>
    </w:p>
    <w:p w14:paraId="3A524BA2" w14:textId="77777777" w:rsidR="00B86E10" w:rsidRDefault="00000000">
      <w:pPr>
        <w:pStyle w:val="Bibliography"/>
      </w:pPr>
      <w:bookmarkStart w:id="78" w:name="ref-lecompte_cytochrome_2002"/>
      <w:bookmarkEnd w:id="77"/>
      <w:r>
        <w:t xml:space="preserve">Lecompte, Émilie, Laurent Granjon, Julian Kerbis Peterhans, and Christiane Denys. 2002. “Cytochrome b-Based Phylogeny of the Praomys Group (Rodentia, Murinae): A New African Radiation?” </w:t>
      </w:r>
      <w:r>
        <w:rPr>
          <w:i/>
          <w:iCs/>
        </w:rPr>
        <w:t>Comptes Rendus Biologies</w:t>
      </w:r>
      <w:r>
        <w:t xml:space="preserve"> 325 (7): 827–40. </w:t>
      </w:r>
      <w:hyperlink r:id="rId33">
        <w:r>
          <w:rPr>
            <w:rStyle w:val="Hyperlink"/>
          </w:rPr>
          <w:t>https://doi.org/10.1016/S1631-0691(02)01488-9</w:t>
        </w:r>
      </w:hyperlink>
      <w:r>
        <w:t>.</w:t>
      </w:r>
    </w:p>
    <w:p w14:paraId="022C537B" w14:textId="77777777" w:rsidR="00B86E10" w:rsidRDefault="00000000">
      <w:pPr>
        <w:pStyle w:val="Bibliography"/>
      </w:pPr>
      <w:bookmarkStart w:id="79" w:name="ref-leirs_productivity_1993"/>
      <w:bookmarkEnd w:id="78"/>
      <w:r>
        <w:t xml:space="preserve">Leirs, Herwig, Ron Verhagen, and Walter Verheyen. 1993. “Productivity of Different Generations in a Population of Mastomys Natalensis Rats in Tanzania.” </w:t>
      </w:r>
      <w:r>
        <w:rPr>
          <w:i/>
          <w:iCs/>
        </w:rPr>
        <w:t>Oikos</w:t>
      </w:r>
      <w:r>
        <w:t xml:space="preserve"> 68 (1): 53–60. </w:t>
      </w:r>
      <w:hyperlink r:id="rId34">
        <w:r>
          <w:rPr>
            <w:rStyle w:val="Hyperlink"/>
          </w:rPr>
          <w:t>https://doi.org/10.2307/3545308</w:t>
        </w:r>
      </w:hyperlink>
      <w:r>
        <w:t>.</w:t>
      </w:r>
    </w:p>
    <w:p w14:paraId="798B500D" w14:textId="77777777" w:rsidR="00B86E10" w:rsidRDefault="00000000">
      <w:pPr>
        <w:pStyle w:val="Bibliography"/>
      </w:pPr>
      <w:bookmarkStart w:id="80" w:name="ref-marien_no_2017"/>
      <w:bookmarkEnd w:id="79"/>
      <w:r>
        <w:t xml:space="preserve">Mariën, Joachim, Benny Borremans, Sophie Gryseels, Barré Soropogui, Luc De Bruyn, Gédéon Ngiala Bongo, Beate Becker-Ziaja, et al. 2017. “No Measurable Adverse Effects of Lassa, Morogoro and Gairo Arenaviruses on Their Rodent Reservoir Host in Natural Conditions.” </w:t>
      </w:r>
      <w:r>
        <w:rPr>
          <w:i/>
          <w:iCs/>
        </w:rPr>
        <w:t>Parasites &amp; Vectors</w:t>
      </w:r>
      <w:r>
        <w:t xml:space="preserve"> 10 (1): 210. </w:t>
      </w:r>
      <w:hyperlink r:id="rId35">
        <w:r>
          <w:rPr>
            <w:rStyle w:val="Hyperlink"/>
          </w:rPr>
          <w:t>https://doi.org/10.1186/s13071-017-2146-0</w:t>
        </w:r>
      </w:hyperlink>
      <w:r>
        <w:t>.</w:t>
      </w:r>
    </w:p>
    <w:p w14:paraId="708AEFAB" w14:textId="77777777" w:rsidR="00B86E10" w:rsidRPr="00AD6B98" w:rsidRDefault="00000000">
      <w:pPr>
        <w:pStyle w:val="Bibliography"/>
        <w:rPr>
          <w:lang w:val="fr-FR"/>
        </w:rPr>
      </w:pPr>
      <w:bookmarkStart w:id="81" w:name="ref-marien_evaluation_2019"/>
      <w:bookmarkEnd w:id="80"/>
      <w:r>
        <w:t xml:space="preserve">Mariën, Joachim, Benny Borremans, Fode Kourouma, Jatta Baforday, Toni Rieger, Stephan Gunther, N’Faly Magassouba, Herwig Leirs, and Elisabeth Fichet-Calvet. 2019. “Evaluation of Rodent Control to Fight Lassa Fever Based on Field Data and Mathematical Modelling.” </w:t>
      </w:r>
      <w:proofErr w:type="spellStart"/>
      <w:r w:rsidRPr="00AD6B98">
        <w:rPr>
          <w:i/>
          <w:iCs/>
          <w:lang w:val="fr-FR"/>
        </w:rPr>
        <w:t>Emerging</w:t>
      </w:r>
      <w:proofErr w:type="spellEnd"/>
      <w:r w:rsidRPr="00AD6B98">
        <w:rPr>
          <w:i/>
          <w:iCs/>
          <w:lang w:val="fr-FR"/>
        </w:rPr>
        <w:t xml:space="preserve"> Microbes &amp; Infections</w:t>
      </w:r>
      <w:r w:rsidRPr="00AD6B98">
        <w:rPr>
          <w:lang w:val="fr-FR"/>
        </w:rPr>
        <w:t xml:space="preserve"> 8 (1): 640–49. </w:t>
      </w:r>
      <w:hyperlink r:id="rId36">
        <w:r w:rsidRPr="00AD6B98">
          <w:rPr>
            <w:rStyle w:val="Hyperlink"/>
            <w:lang w:val="fr-FR"/>
          </w:rPr>
          <w:t>https://doi.org/10.1080/22221751.2019.1605846</w:t>
        </w:r>
      </w:hyperlink>
      <w:r w:rsidRPr="00AD6B98">
        <w:rPr>
          <w:lang w:val="fr-FR"/>
        </w:rPr>
        <w:t>.</w:t>
      </w:r>
    </w:p>
    <w:p w14:paraId="1D196816" w14:textId="77777777" w:rsidR="00B86E10" w:rsidRPr="00AD6B98" w:rsidRDefault="00000000">
      <w:pPr>
        <w:pStyle w:val="Bibliography"/>
        <w:rPr>
          <w:lang w:val="fr-FR"/>
        </w:rPr>
      </w:pPr>
      <w:bookmarkStart w:id="82" w:name="ref-martin_role_2011"/>
      <w:bookmarkEnd w:id="81"/>
      <w:r w:rsidRPr="00AD6B98">
        <w:rPr>
          <w:lang w:val="fr-FR"/>
        </w:rPr>
        <w:t xml:space="preserve">Martin, Aurora Martin, Pablo Martinez de </w:t>
      </w:r>
      <w:proofErr w:type="spellStart"/>
      <w:r w:rsidRPr="00AD6B98">
        <w:rPr>
          <w:lang w:val="fr-FR"/>
        </w:rPr>
        <w:t>Anguita</w:t>
      </w:r>
      <w:proofErr w:type="spellEnd"/>
      <w:r w:rsidRPr="00AD6B98">
        <w:rPr>
          <w:lang w:val="fr-FR"/>
        </w:rPr>
        <w:t xml:space="preserve">, Juan Vicente Perez, and Joseph </w:t>
      </w:r>
      <w:proofErr w:type="spellStart"/>
      <w:r w:rsidRPr="00AD6B98">
        <w:rPr>
          <w:lang w:val="fr-FR"/>
        </w:rPr>
        <w:t>Lanzana</w:t>
      </w:r>
      <w:proofErr w:type="spellEnd"/>
      <w:r w:rsidRPr="00AD6B98">
        <w:rPr>
          <w:lang w:val="fr-FR"/>
        </w:rPr>
        <w:t xml:space="preserve">. </w:t>
      </w:r>
      <w:r>
        <w:t xml:space="preserve">2011. “The role of secret societies in the conservation of sacred forests in Sierra Leone.” </w:t>
      </w:r>
      <w:r w:rsidRPr="00AD6B98">
        <w:rPr>
          <w:i/>
          <w:iCs/>
          <w:lang w:val="fr-FR"/>
        </w:rPr>
        <w:t>BOIS &amp; FORETS DES TROPIQUES</w:t>
      </w:r>
      <w:r w:rsidRPr="00AD6B98">
        <w:rPr>
          <w:lang w:val="fr-FR"/>
        </w:rPr>
        <w:t xml:space="preserve"> 310 (</w:t>
      </w:r>
      <w:proofErr w:type="spellStart"/>
      <w:r w:rsidRPr="00AD6B98">
        <w:rPr>
          <w:lang w:val="fr-FR"/>
        </w:rPr>
        <w:t>December</w:t>
      </w:r>
      <w:proofErr w:type="spellEnd"/>
      <w:r w:rsidRPr="00AD6B98">
        <w:rPr>
          <w:lang w:val="fr-FR"/>
        </w:rPr>
        <w:t xml:space="preserve">): 43–55. </w:t>
      </w:r>
      <w:hyperlink r:id="rId37">
        <w:r w:rsidRPr="00AD6B98">
          <w:rPr>
            <w:rStyle w:val="Hyperlink"/>
            <w:lang w:val="fr-FR"/>
          </w:rPr>
          <w:t>https://doi.org/10.19182/bft2011.310.a20458</w:t>
        </w:r>
      </w:hyperlink>
      <w:r w:rsidRPr="00AD6B98">
        <w:rPr>
          <w:lang w:val="fr-FR"/>
        </w:rPr>
        <w:t>.</w:t>
      </w:r>
    </w:p>
    <w:p w14:paraId="72BADC4C" w14:textId="77777777" w:rsidR="00B86E10" w:rsidRDefault="00000000">
      <w:pPr>
        <w:pStyle w:val="Bibliography"/>
      </w:pPr>
      <w:bookmarkStart w:id="83" w:name="ref-mayer_ruodk_2023"/>
      <w:bookmarkEnd w:id="82"/>
      <w:r>
        <w:t xml:space="preserve">Mayer, Florian W. 2023. “ruODK: Client for the ODK Central API.” </w:t>
      </w:r>
      <w:hyperlink r:id="rId38">
        <w:r>
          <w:rPr>
            <w:rStyle w:val="Hyperlink"/>
          </w:rPr>
          <w:t>https://github.com/ropensci/ruODK</w:t>
        </w:r>
      </w:hyperlink>
      <w:r>
        <w:t>.</w:t>
      </w:r>
    </w:p>
    <w:p w14:paraId="05A23451" w14:textId="77777777" w:rsidR="00B86E10" w:rsidRDefault="00000000">
      <w:pPr>
        <w:pStyle w:val="Bibliography"/>
      </w:pPr>
      <w:bookmarkStart w:id="84" w:name="ref-mbise_bait_1995"/>
      <w:bookmarkEnd w:id="83"/>
      <w:r>
        <w:t>Mbise, T. J., B. S. Kilonzo, and L. D. B. Kinabo. 1995. “</w:t>
      </w:r>
      <w:hyperlink r:id="rId39">
        <w:r>
          <w:rPr>
            <w:rStyle w:val="Hyperlink"/>
          </w:rPr>
          <w:t>Bait Bases for Mastomys Natalensis Smith 1834: A Murid of Public Health Interest in Africa.</w:t>
        </w:r>
      </w:hyperlink>
      <w:r>
        <w:t xml:space="preserve">” </w:t>
      </w:r>
      <w:r>
        <w:rPr>
          <w:i/>
          <w:iCs/>
        </w:rPr>
        <w:t>African Journal of Health Sciences</w:t>
      </w:r>
      <w:r>
        <w:t xml:space="preserve"> 2 (4): 376–80.</w:t>
      </w:r>
    </w:p>
    <w:p w14:paraId="3ABDBFB3" w14:textId="77777777" w:rsidR="00B86E10" w:rsidRDefault="00000000">
      <w:pPr>
        <w:pStyle w:val="Bibliography"/>
      </w:pPr>
      <w:bookmarkStart w:id="85" w:name="ref-menard_poro_2017"/>
      <w:bookmarkEnd w:id="84"/>
      <w:r>
        <w:lastRenderedPageBreak/>
        <w:t xml:space="preserve">Ménard, Anaïs. 2017. “Poro Society, Migration, and Political Incorporation on the Freetown Peninsula, Sierra Leone.” In </w:t>
      </w:r>
      <w:r>
        <w:rPr>
          <w:i/>
          <w:iCs/>
        </w:rPr>
        <w:t>Politics and Policies in Upper Guinea Coast Societies: Change and Continuity</w:t>
      </w:r>
      <w:r>
        <w:t xml:space="preserve">, edited by Christian K. Højbjerg, Jacqueline Knörr, and William P. Murphy, 29–51. New York: Palgrave Macmillan US. </w:t>
      </w:r>
      <w:hyperlink r:id="rId40">
        <w:r>
          <w:rPr>
            <w:rStyle w:val="Hyperlink"/>
          </w:rPr>
          <w:t>https://doi.org/10.1057/978-1-349-95013-3_2</w:t>
        </w:r>
      </w:hyperlink>
      <w:r>
        <w:t>.</w:t>
      </w:r>
    </w:p>
    <w:p w14:paraId="1C6FF951" w14:textId="77777777" w:rsidR="00B86E10" w:rsidRDefault="00000000">
      <w:pPr>
        <w:pStyle w:val="Bibliography"/>
      </w:pPr>
      <w:bookmarkStart w:id="86" w:name="ref-mills_methods_1995"/>
      <w:bookmarkEnd w:id="85"/>
      <w:r>
        <w:t>Mills, James N, James E Childs, Tom G Ksiazek, Clarence James Peters, and Wallis M Velleca. 1995. “Methods for Trapping and Sampling Small Mammals for Virologic Testing.”</w:t>
      </w:r>
    </w:p>
    <w:p w14:paraId="0EBC5040" w14:textId="77777777" w:rsidR="00B86E10" w:rsidRDefault="00000000">
      <w:pPr>
        <w:pStyle w:val="Bibliography"/>
      </w:pPr>
      <w:bookmarkStart w:id="87" w:name="ref-mlyashimbi_relationships_2018"/>
      <w:bookmarkEnd w:id="86"/>
      <w:r>
        <w:t xml:space="preserve">Mlyashimbi, Emmanuel C. M., Joachim Mariën, Didas N. Kimaro, Akwilin J. P. Tarimo, Moses Isabirye, Rhodes H. Makundi, Apia W. Massawe, et al. 2018. “Relationships Between Seasonal Changes in Diet of Multimammate Rat (Mastomys Natalensis) and Its Breeding Patterns in Semi-Arid Areas in Tanzania.” Edited by Fatih Yildiz. </w:t>
      </w:r>
      <w:r>
        <w:rPr>
          <w:i/>
          <w:iCs/>
        </w:rPr>
        <w:t>Cogent Food &amp; Agriculture</w:t>
      </w:r>
      <w:r>
        <w:t xml:space="preserve"> 4 (1): 1507509. </w:t>
      </w:r>
      <w:hyperlink r:id="rId41">
        <w:r>
          <w:rPr>
            <w:rStyle w:val="Hyperlink"/>
          </w:rPr>
          <w:t>https://doi.org/10.1080/23311932.2018.1507509</w:t>
        </w:r>
      </w:hyperlink>
      <w:r>
        <w:t>.</w:t>
      </w:r>
    </w:p>
    <w:p w14:paraId="695F6716" w14:textId="77777777" w:rsidR="00B86E10" w:rsidRDefault="00000000">
      <w:pPr>
        <w:pStyle w:val="Bibliography"/>
      </w:pPr>
      <w:bookmarkStart w:id="88" w:name="ref-monath_lassa_1974"/>
      <w:bookmarkEnd w:id="87"/>
      <w:r>
        <w:t xml:space="preserve">Monath, T. P., V. F. Newhouse, G. E. Kemp, H. W. Setzer, and A. Cacciapuoti. 1974. “Lassa Virus Isolation from Mastomys Natalensis Rodents During an Epidemic in Sierra Leone.” </w:t>
      </w:r>
      <w:r>
        <w:rPr>
          <w:i/>
          <w:iCs/>
        </w:rPr>
        <w:t>Science</w:t>
      </w:r>
      <w:r>
        <w:t xml:space="preserve"> 185 (4147): 263–65. </w:t>
      </w:r>
      <w:hyperlink r:id="rId42">
        <w:r>
          <w:rPr>
            <w:rStyle w:val="Hyperlink"/>
          </w:rPr>
          <w:t>https://doi.org/10.1126/science.185.4147.263</w:t>
        </w:r>
      </w:hyperlink>
      <w:r>
        <w:t>.</w:t>
      </w:r>
    </w:p>
    <w:p w14:paraId="0C02ADE8" w14:textId="77777777" w:rsidR="00B86E10" w:rsidRDefault="00000000">
      <w:pPr>
        <w:pStyle w:val="Bibliography"/>
      </w:pPr>
      <w:bookmarkStart w:id="89" w:name="ref-mulungu_food_2014"/>
      <w:bookmarkEnd w:id="88"/>
      <w:r>
        <w:t xml:space="preserve">Mulungu, L. S., E. C. M. Mlyashimbi, V. Ngowo, M. Mdangi, A. S. Katakweba, P. Tesha, F. P. Mrosso, M. Mchomvu, B. S. Kilonzo, and S. R. Belmain. 2014. “Food Preferences of the Multi-Mammate Mouse, Mastomys Natalensis, in Irrigated Rice Habitats in Tanzania.” </w:t>
      </w:r>
      <w:r>
        <w:rPr>
          <w:i/>
          <w:iCs/>
        </w:rPr>
        <w:t>International Journal of Pest Management</w:t>
      </w:r>
      <w:r>
        <w:t xml:space="preserve"> 60 (1): 1–8. </w:t>
      </w:r>
      <w:hyperlink r:id="rId43">
        <w:r>
          <w:rPr>
            <w:rStyle w:val="Hyperlink"/>
          </w:rPr>
          <w:t>https://doi.org/10.1080/09670874.2013.871759</w:t>
        </w:r>
      </w:hyperlink>
      <w:r>
        <w:t>.</w:t>
      </w:r>
    </w:p>
    <w:p w14:paraId="5DD65ADF" w14:textId="77777777" w:rsidR="00B86E10" w:rsidRDefault="00000000">
      <w:pPr>
        <w:pStyle w:val="Bibliography"/>
      </w:pPr>
      <w:bookmarkStart w:id="90" w:name="ref-nattrass_animal_2019"/>
      <w:bookmarkEnd w:id="89"/>
      <w:r>
        <w:t xml:space="preserve">Nattrass, Nicoli, Jed Stephens, and Jorich Johann Loubser. 2019. “Animal Welfare and Ecology in the Contested Ethics of Rodent Control in Cape Town.” </w:t>
      </w:r>
      <w:r>
        <w:rPr>
          <w:i/>
          <w:iCs/>
        </w:rPr>
        <w:t>Journal of Urban Ecology</w:t>
      </w:r>
      <w:r>
        <w:t xml:space="preserve"> 5 (1): juz008. </w:t>
      </w:r>
      <w:hyperlink r:id="rId44">
        <w:r>
          <w:rPr>
            <w:rStyle w:val="Hyperlink"/>
          </w:rPr>
          <w:t>https://doi.org/10.1093/jue/juz008</w:t>
        </w:r>
      </w:hyperlink>
      <w:r>
        <w:t>.</w:t>
      </w:r>
    </w:p>
    <w:p w14:paraId="036902B2" w14:textId="77777777" w:rsidR="00B86E10" w:rsidRDefault="00000000">
      <w:pPr>
        <w:pStyle w:val="Bibliography"/>
      </w:pPr>
      <w:bookmarkStart w:id="91" w:name="ref-nicolas_relative_2006"/>
      <w:bookmarkEnd w:id="90"/>
      <w:r>
        <w:t xml:space="preserve">Nicolas, V, and M Colyn. 2006. “Relative Efficiency of Three Types of Small Mammal Traps in an African Rainforest.” </w:t>
      </w:r>
      <w:r>
        <w:rPr>
          <w:i/>
          <w:iCs/>
        </w:rPr>
        <w:t>Belgian Journal of Zoology</w:t>
      </w:r>
      <w:r>
        <w:t xml:space="preserve"> 136 (1): 107.</w:t>
      </w:r>
    </w:p>
    <w:p w14:paraId="6E99066E" w14:textId="77777777" w:rsidR="00B86E10" w:rsidRDefault="00000000">
      <w:pPr>
        <w:pStyle w:val="Bibliography"/>
      </w:pPr>
      <w:bookmarkStart w:id="92" w:name="ref-odhiambo_dietary_2008"/>
      <w:bookmarkEnd w:id="91"/>
      <w:r>
        <w:t xml:space="preserve">Odhiambo, Richard O., Rhodes H. Makundi, Herwig Leirs, and Ron Verhagen. 2008. “Dietary Selection in Mastomys Natalensis (Rodentia: Muridae) in the Maize Agro-Ecosystems of Central and Southwestern Tanzania” 72 (3): 169–77. </w:t>
      </w:r>
      <w:hyperlink r:id="rId45">
        <w:r>
          <w:rPr>
            <w:rStyle w:val="Hyperlink"/>
          </w:rPr>
          <w:t>https://doi.org/10.1515/MAMM.2008.007</w:t>
        </w:r>
      </w:hyperlink>
      <w:r>
        <w:t>.</w:t>
      </w:r>
    </w:p>
    <w:p w14:paraId="7F98AAC2" w14:textId="77777777" w:rsidR="00B86E10" w:rsidRDefault="00000000">
      <w:pPr>
        <w:pStyle w:val="Bibliography"/>
      </w:pPr>
      <w:bookmarkStart w:id="93" w:name="ref-odk_collect_odk_2023"/>
      <w:bookmarkEnd w:id="92"/>
      <w:r>
        <w:t xml:space="preserve">ODK Collect. 2023. “ODK Collect - Apps on Google Play.” 2023. </w:t>
      </w:r>
      <w:hyperlink r:id="rId46">
        <w:r>
          <w:rPr>
            <w:rStyle w:val="Hyperlink"/>
          </w:rPr>
          <w:t>https://play.google.com/store/apps/details?id=org.odk.collect.android&amp;hl=en_US</w:t>
        </w:r>
      </w:hyperlink>
      <w:r>
        <w:t>.</w:t>
      </w:r>
    </w:p>
    <w:p w14:paraId="1EDBDDF9" w14:textId="77777777" w:rsidR="00B86E10" w:rsidRDefault="00000000">
      <w:pPr>
        <w:pStyle w:val="Bibliography"/>
      </w:pPr>
      <w:bookmarkStart w:id="94" w:name="ref-olayemi_new_2016"/>
      <w:bookmarkEnd w:id="93"/>
      <w:r>
        <w:t xml:space="preserve">Olayemi, Ayodeji, Daniel Cadar, N’Faly Magassouba, Adeoba Obadare, Fode Kourouma, Akinlabi Oyeyiola, Samuel Fasogbon, et al. 2016. “New Hosts of the Lassa Virus.” </w:t>
      </w:r>
      <w:r>
        <w:rPr>
          <w:i/>
          <w:iCs/>
        </w:rPr>
        <w:t>Scientific Reports</w:t>
      </w:r>
      <w:r>
        <w:t xml:space="preserve"> 6 (1): 25280. </w:t>
      </w:r>
      <w:hyperlink r:id="rId47">
        <w:r>
          <w:rPr>
            <w:rStyle w:val="Hyperlink"/>
          </w:rPr>
          <w:t>https://doi.org/10.1038/srep25280</w:t>
        </w:r>
      </w:hyperlink>
      <w:r>
        <w:t>.</w:t>
      </w:r>
    </w:p>
    <w:p w14:paraId="73DF58EB" w14:textId="77777777" w:rsidR="00B86E10" w:rsidRDefault="00000000">
      <w:pPr>
        <w:pStyle w:val="Bibliography"/>
      </w:pPr>
      <w:bookmarkStart w:id="95" w:name="ref-open_data_kit_odk_2023"/>
      <w:bookmarkEnd w:id="94"/>
      <w:r>
        <w:t xml:space="preserve">Open Data Kit. 2023. “ODK - Collect Data Anywhere.” July 5, 2023. </w:t>
      </w:r>
      <w:hyperlink r:id="rId48">
        <w:r>
          <w:rPr>
            <w:rStyle w:val="Hyperlink"/>
          </w:rPr>
          <w:t>https://getodk.org</w:t>
        </w:r>
      </w:hyperlink>
      <w:r>
        <w:t>.</w:t>
      </w:r>
    </w:p>
    <w:p w14:paraId="5A6329CD" w14:textId="77777777" w:rsidR="00B86E10" w:rsidRDefault="00000000">
      <w:pPr>
        <w:pStyle w:val="Bibliography"/>
      </w:pPr>
      <w:bookmarkStart w:id="96" w:name="ref-paise_daily_2006"/>
      <w:bookmarkEnd w:id="95"/>
      <w:r>
        <w:t xml:space="preserve">Paise, Gabriela, and Emerson M Vieira. 2006. “Daily Activity of a Neotropical Rodent (Oxymycterus Nasutus): Seasonal Changes and Influence of Environmental Factors.” </w:t>
      </w:r>
      <w:r>
        <w:rPr>
          <w:i/>
          <w:iCs/>
        </w:rPr>
        <w:t>Journal of Mammalogy</w:t>
      </w:r>
      <w:r>
        <w:t xml:space="preserve"> 87 (4): 733–39. </w:t>
      </w:r>
      <w:hyperlink r:id="rId49">
        <w:r>
          <w:rPr>
            <w:rStyle w:val="Hyperlink"/>
          </w:rPr>
          <w:t>https://doi.org/10.1644/05-MAMM-A-158R5.1</w:t>
        </w:r>
      </w:hyperlink>
      <w:r>
        <w:t>.</w:t>
      </w:r>
    </w:p>
    <w:p w14:paraId="2947962F" w14:textId="77777777" w:rsidR="00B86E10" w:rsidRDefault="00000000">
      <w:pPr>
        <w:pStyle w:val="Bibliography"/>
      </w:pPr>
      <w:bookmarkStart w:id="97" w:name="ref-peterson_ecological_2011"/>
      <w:bookmarkEnd w:id="96"/>
      <w:r>
        <w:lastRenderedPageBreak/>
        <w:t xml:space="preserve">Peterson, A. Townsend, Jorge Soberón, Richard G. Pearson, Robert P. Anderson, Enrique Martínez-Meyer, Miguel Nakamura, and Miguel B. Araújo. 2011. “Ecological Niches and Geographic Distributions (MPB-49).” In </w:t>
      </w:r>
      <w:r>
        <w:rPr>
          <w:i/>
          <w:iCs/>
        </w:rPr>
        <w:t>Ecological Niches and Geographic Distributions (MPB-49)</w:t>
      </w:r>
      <w:r>
        <w:t xml:space="preserve">. Princeton University Press. </w:t>
      </w:r>
      <w:hyperlink r:id="rId50">
        <w:r>
          <w:rPr>
            <w:rStyle w:val="Hyperlink"/>
          </w:rPr>
          <w:t>https://doi.org/10.1515/9781400840670</w:t>
        </w:r>
      </w:hyperlink>
      <w:r>
        <w:t>.</w:t>
      </w:r>
    </w:p>
    <w:p w14:paraId="3A595474" w14:textId="77777777" w:rsidR="00B86E10" w:rsidRDefault="00000000">
      <w:pPr>
        <w:pStyle w:val="Bibliography"/>
      </w:pPr>
      <w:bookmarkStart w:id="98" w:name="ref-safronetz_temporal_2022"/>
      <w:bookmarkEnd w:id="97"/>
      <w:r>
        <w:t xml:space="preserve">Safronetz, David, Kyle Rosenke, Kimberley Meade-White, Angela Sloan, Ousmane Maiga, Sidy Bane, Cynthia Martellaro, Dana P Scott, Nafomon Sogoba, and Heinz Feldmann. 2022. “Temporal Analysis of Lassa Virus Infection and Transmission in Experimentally Infected Mastomys Natalensis.” </w:t>
      </w:r>
      <w:r>
        <w:rPr>
          <w:i/>
          <w:iCs/>
        </w:rPr>
        <w:t>PNAS Nexus</w:t>
      </w:r>
      <w:r>
        <w:t xml:space="preserve"> 1 (3): pgac114. </w:t>
      </w:r>
      <w:hyperlink r:id="rId51">
        <w:r>
          <w:rPr>
            <w:rStyle w:val="Hyperlink"/>
          </w:rPr>
          <w:t>https://doi.org/10.1093/pnasnexus/pgac114</w:t>
        </w:r>
      </w:hyperlink>
      <w:r>
        <w:t>.</w:t>
      </w:r>
    </w:p>
    <w:p w14:paraId="1009B5A5" w14:textId="77777777" w:rsidR="00B86E10" w:rsidRDefault="00000000">
      <w:pPr>
        <w:pStyle w:val="Bibliography"/>
      </w:pPr>
      <w:bookmarkStart w:id="99" w:name="ref-shaffer_space-time_2021"/>
      <w:bookmarkEnd w:id="98"/>
      <w:r>
        <w:t xml:space="preserve">Shaffer, Jeffrey G., John S. Schieffelin, Mambu Momoh, Augustine Goba, Lansana Kanneh, Foday Alhasan, Michael Gbakie, et al. 2021. “Space-Time Trends in Lassa Fever in Sierra Leone by ELISA Serostatus, 2012–2019.” </w:t>
      </w:r>
      <w:r>
        <w:rPr>
          <w:i/>
          <w:iCs/>
        </w:rPr>
        <w:t>Microorganisms</w:t>
      </w:r>
      <w:r>
        <w:t xml:space="preserve"> 9 (3): 586. </w:t>
      </w:r>
      <w:hyperlink r:id="rId52">
        <w:r>
          <w:rPr>
            <w:rStyle w:val="Hyperlink"/>
          </w:rPr>
          <w:t>https://doi.org/10.3390/microorganisms9030586</w:t>
        </w:r>
      </w:hyperlink>
      <w:r>
        <w:t>.</w:t>
      </w:r>
    </w:p>
    <w:p w14:paraId="5F8A23B3" w14:textId="77777777" w:rsidR="00B86E10" w:rsidRDefault="00000000">
      <w:pPr>
        <w:pStyle w:val="Bibliography"/>
      </w:pPr>
      <w:bookmarkStart w:id="100" w:name="ref-simons_rodent_2022"/>
      <w:bookmarkEnd w:id="99"/>
      <w:r>
        <w:t xml:space="preserve">Simons, David. 2022. “Rodent Trapping Project README.” </w:t>
      </w:r>
      <w:hyperlink r:id="rId53">
        <w:r>
          <w:rPr>
            <w:rStyle w:val="Hyperlink"/>
          </w:rPr>
          <w:t>https://github.com/DidDrog11/rodent_trapping</w:t>
        </w:r>
      </w:hyperlink>
      <w:r>
        <w:t>.</w:t>
      </w:r>
    </w:p>
    <w:p w14:paraId="51888309" w14:textId="77777777" w:rsidR="00B86E10" w:rsidRDefault="00000000">
      <w:pPr>
        <w:pStyle w:val="Bibliography"/>
      </w:pPr>
      <w:bookmarkStart w:id="101" w:name="ref-soubrier_detection_2022"/>
      <w:bookmarkEnd w:id="100"/>
      <w:r>
        <w:t xml:space="preserve">Soubrier, Hugo, Umaru Bangura, Chris Hoffmann, Ayodeji Olayemi, Adetunji Samuel Adesina, Stephan Günther, Lisa Oestereich, and Elisabeth Fichet-Calvet. 2022. “Detection of Lassa Virus-Reactive IgG Antibodies in Wild Rodents: Validation of a Capture Enzyme-Linked Immunological Assay.” </w:t>
      </w:r>
      <w:r>
        <w:rPr>
          <w:i/>
          <w:iCs/>
        </w:rPr>
        <w:t>Viruses</w:t>
      </w:r>
      <w:r>
        <w:t xml:space="preserve"> 14 (5): 993. </w:t>
      </w:r>
      <w:hyperlink r:id="rId54">
        <w:r>
          <w:rPr>
            <w:rStyle w:val="Hyperlink"/>
          </w:rPr>
          <w:t>https://doi.org/10.3390/v14050993</w:t>
        </w:r>
      </w:hyperlink>
      <w:r>
        <w:t>.</w:t>
      </w:r>
    </w:p>
    <w:p w14:paraId="7D17D784" w14:textId="77777777" w:rsidR="00B86E10" w:rsidRDefault="00000000">
      <w:pPr>
        <w:pStyle w:val="Bibliography"/>
      </w:pPr>
      <w:bookmarkStart w:id="102" w:name="ref-springer_tick-_2016"/>
      <w:bookmarkEnd w:id="101"/>
      <w:r>
        <w:t xml:space="preserve">Springer, Yuri P, David Hoekman, Pieter TJ Johnson, Paul A Duffy, Rebecca A Hufft, David T Barnett, Brian F Allan, et al. 2016. “Tick-, Mosquito-, and Rodent-Borne Parasite Sampling Designs for the National Ecological Observatory Network.” </w:t>
      </w:r>
      <w:r>
        <w:rPr>
          <w:i/>
          <w:iCs/>
        </w:rPr>
        <w:t>Ecosphere</w:t>
      </w:r>
      <w:r>
        <w:t xml:space="preserve"> 7 (5): e01271. </w:t>
      </w:r>
      <w:hyperlink r:id="rId55">
        <w:r>
          <w:rPr>
            <w:rStyle w:val="Hyperlink"/>
          </w:rPr>
          <w:t>https://doi.org/10.1002/ecs2.1271</w:t>
        </w:r>
      </w:hyperlink>
      <w:r>
        <w:t>.</w:t>
      </w:r>
    </w:p>
    <w:p w14:paraId="16B3EEB2" w14:textId="77777777" w:rsidR="00B86E10" w:rsidRDefault="00000000">
      <w:pPr>
        <w:pStyle w:val="Bibliography"/>
      </w:pPr>
      <w:bookmarkStart w:id="103" w:name="ref-stolar_accounting_2015"/>
      <w:bookmarkEnd w:id="102"/>
      <w:r>
        <w:t xml:space="preserve">Stolar, Jessica, and Scott E. Nielsen. 2015. “Accounting for Spatially Biased Sampling Effort in Presence-Only Species Distribution Modelling.” </w:t>
      </w:r>
      <w:r>
        <w:rPr>
          <w:i/>
          <w:iCs/>
        </w:rPr>
        <w:t>Diversity and Distributions</w:t>
      </w:r>
      <w:r>
        <w:t xml:space="preserve"> 21 (5): 595–608. </w:t>
      </w:r>
      <w:hyperlink r:id="rId56">
        <w:r>
          <w:rPr>
            <w:rStyle w:val="Hyperlink"/>
          </w:rPr>
          <w:t>https://doi.org/10.1111/ddi.12279</w:t>
        </w:r>
      </w:hyperlink>
      <w:r>
        <w:t>.</w:t>
      </w:r>
    </w:p>
    <w:p w14:paraId="0FD8F35D" w14:textId="77777777" w:rsidR="00B86E10" w:rsidRDefault="00000000">
      <w:pPr>
        <w:pStyle w:val="Bibliography"/>
      </w:pPr>
      <w:bookmarkStart w:id="104" w:name="ref-stryjek_unbiased_2019"/>
      <w:bookmarkEnd w:id="103"/>
      <w:r>
        <w:t xml:space="preserve">Stryjek, Rafal, Artur Kalinowski, and Michael H. Parsons. 2019. “Unbiased Sampling for Rodents and Other Small Mammals: How to Overcome Neophobia Through Use of an Electronic-Triggered Live Trap—a Preliminary Test.” </w:t>
      </w:r>
      <w:r>
        <w:rPr>
          <w:i/>
          <w:iCs/>
        </w:rPr>
        <w:t>Frontiers in Ecology and Evolution</w:t>
      </w:r>
      <w:r>
        <w:t xml:space="preserve"> 7. </w:t>
      </w:r>
      <w:hyperlink r:id="rId57">
        <w:r>
          <w:rPr>
            <w:rStyle w:val="Hyperlink"/>
          </w:rPr>
          <w:t>https://doi.org/10.3389/fevo.2019.00011</w:t>
        </w:r>
      </w:hyperlink>
      <w:r>
        <w:t>.</w:t>
      </w:r>
    </w:p>
    <w:p w14:paraId="10FD0251" w14:textId="77777777" w:rsidR="00B86E10" w:rsidRDefault="00000000">
      <w:pPr>
        <w:pStyle w:val="Bibliography"/>
      </w:pPr>
      <w:bookmarkStart w:id="105" w:name="ref-thenkabail_characterization_1999"/>
      <w:bookmarkEnd w:id="104"/>
      <w:r>
        <w:t xml:space="preserve">Thenkabail, P. S. 1999. “Characterization of the Alternative to Slash-and-Burn Benchmark Research Area Representing the Congolese Rainforests of Africa Using Near-Real-Time SPOT HRV Data.” </w:t>
      </w:r>
      <w:r>
        <w:rPr>
          <w:i/>
          <w:iCs/>
        </w:rPr>
        <w:t>International Journal of Remote Sensing</w:t>
      </w:r>
      <w:r>
        <w:t xml:space="preserve"> 20 (5): 839–77. </w:t>
      </w:r>
      <w:hyperlink r:id="rId58">
        <w:r>
          <w:rPr>
            <w:rStyle w:val="Hyperlink"/>
          </w:rPr>
          <w:t>https://doi.org/10.1080/014311699212966</w:t>
        </w:r>
      </w:hyperlink>
      <w:r>
        <w:t>.</w:t>
      </w:r>
    </w:p>
    <w:p w14:paraId="554E947F" w14:textId="77777777" w:rsidR="00B86E10" w:rsidRDefault="00000000">
      <w:pPr>
        <w:pStyle w:val="Bibliography"/>
      </w:pPr>
      <w:bookmarkStart w:id="106" w:name="ref-williams_light_2014"/>
      <w:bookmarkEnd w:id="105"/>
      <w:r>
        <w:t xml:space="preserve">Williams, Cory T, Kathryn Wilsterman, Amanda D Kelley, André R Breton, Herbert Stark, Murray M Humphries, Andrew G McAdam, Brian M Barnes, Stan Boutin, and C Loren Buck. 2014. “Light Loggers Reveal Weather-Driven Changes in the Daily Activity Patterns of Arboreal and Semifossorial Rodents.” </w:t>
      </w:r>
      <w:r>
        <w:rPr>
          <w:i/>
          <w:iCs/>
        </w:rPr>
        <w:t>Journal of Mammalogy</w:t>
      </w:r>
      <w:r>
        <w:t xml:space="preserve"> 95 (6): 1230–39. </w:t>
      </w:r>
      <w:hyperlink r:id="rId59">
        <w:r>
          <w:rPr>
            <w:rStyle w:val="Hyperlink"/>
          </w:rPr>
          <w:t>https://doi.org/10.1644/14-MAMM-A-062</w:t>
        </w:r>
      </w:hyperlink>
      <w:r>
        <w:t>.</w:t>
      </w:r>
      <w:bookmarkEnd w:id="0"/>
      <w:bookmarkEnd w:id="53"/>
      <w:bookmarkEnd w:id="55"/>
      <w:bookmarkEnd w:id="106"/>
    </w:p>
    <w:sectPr w:rsidR="00B86E1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eborah Watson-Jones" w:date="2023-07-17T21:36:00Z" w:initials="DWJ">
    <w:p w14:paraId="5FDA1FD0" w14:textId="77777777" w:rsidR="00AD6B98" w:rsidRDefault="00AD6B98" w:rsidP="00F21E5B">
      <w:pPr>
        <w:pStyle w:val="CommentText"/>
      </w:pPr>
      <w:r>
        <w:rPr>
          <w:rStyle w:val="CommentReference"/>
        </w:rPr>
        <w:annotationRef/>
      </w:r>
      <w:r>
        <w:t>Does this need to specify whether you are referring to individuals as other rodents (and humans?) capable of LASV maintenance.</w:t>
      </w:r>
    </w:p>
  </w:comment>
  <w:comment w:id="4" w:author="Deborah Watson-Jones" w:date="2023-07-17T21:37:00Z" w:initials="DWJ">
    <w:p w14:paraId="2E2CDF7B" w14:textId="77777777" w:rsidR="00AD6B98" w:rsidRDefault="00AD6B98" w:rsidP="007316F7">
      <w:pPr>
        <w:pStyle w:val="CommentText"/>
      </w:pPr>
      <w:r>
        <w:rPr>
          <w:rStyle w:val="CommentReference"/>
        </w:rPr>
        <w:annotationRef/>
      </w:r>
      <w:r>
        <w:t xml:space="preserve">Against you/the research team? Against wild animals? </w:t>
      </w:r>
    </w:p>
  </w:comment>
  <w:comment w:id="5" w:author="Deborah Watson-Jones" w:date="2023-07-17T21:37:00Z" w:initials="DWJ">
    <w:p w14:paraId="3C443A4C" w14:textId="77777777" w:rsidR="00AD6B98" w:rsidRDefault="00AD6B98" w:rsidP="001B277D">
      <w:pPr>
        <w:pStyle w:val="CommentText"/>
      </w:pPr>
      <w:r>
        <w:rPr>
          <w:rStyle w:val="CommentReference"/>
        </w:rPr>
        <w:annotationRef/>
      </w:r>
      <w:r>
        <w:t>Also known as the paramount chief.</w:t>
      </w:r>
    </w:p>
  </w:comment>
  <w:comment w:id="6" w:author="Deborah Watson-Jones" w:date="2023-07-17T21:38:00Z" w:initials="DWJ">
    <w:p w14:paraId="60B88469" w14:textId="77777777" w:rsidR="00AD6B98" w:rsidRDefault="00AD6B98" w:rsidP="0012152B">
      <w:pPr>
        <w:pStyle w:val="CommentText"/>
      </w:pPr>
      <w:r>
        <w:rPr>
          <w:rStyle w:val="CommentReference"/>
        </w:rPr>
        <w:annotationRef/>
      </w:r>
      <w:r>
        <w:t xml:space="preserve">Suggest omit the word All. </w:t>
      </w:r>
    </w:p>
  </w:comment>
  <w:comment w:id="7" w:author="Deborah Watson-Jones" w:date="2023-07-17T21:38:00Z" w:initials="DWJ">
    <w:p w14:paraId="180EE9F7" w14:textId="77777777" w:rsidR="00AD6B98" w:rsidRDefault="00AD6B98" w:rsidP="00AC129F">
      <w:pPr>
        <w:pStyle w:val="CommentText"/>
      </w:pPr>
      <w:r>
        <w:rPr>
          <w:rStyle w:val="CommentReference"/>
        </w:rPr>
        <w:annotationRef/>
      </w:r>
      <w:r>
        <w:t>To do what?</w:t>
      </w:r>
    </w:p>
  </w:comment>
  <w:comment w:id="8" w:author="Deborah Watson-Jones" w:date="2023-07-17T21:39:00Z" w:initials="DWJ">
    <w:p w14:paraId="46B2164F" w14:textId="77777777" w:rsidR="00AD6B98" w:rsidRDefault="00AD6B98" w:rsidP="006B3C3D">
      <w:pPr>
        <w:pStyle w:val="CommentText"/>
      </w:pPr>
      <w:r>
        <w:rPr>
          <w:rStyle w:val="CommentReference"/>
        </w:rPr>
        <w:annotationRef/>
      </w:r>
      <w:r>
        <w:t>On what?</w:t>
      </w:r>
    </w:p>
  </w:comment>
  <w:comment w:id="9" w:author="Deborah Watson-Jones" w:date="2023-07-17T21:39:00Z" w:initials="DWJ">
    <w:p w14:paraId="1C18DCFF" w14:textId="77777777" w:rsidR="00AD6B98" w:rsidRDefault="00AD6B98" w:rsidP="00771682">
      <w:pPr>
        <w:pStyle w:val="CommentText"/>
      </w:pPr>
      <w:r>
        <w:rPr>
          <w:rStyle w:val="CommentReference"/>
        </w:rPr>
        <w:annotationRef/>
      </w:r>
      <w:r>
        <w:t>Suggest reword….. If additional funding was acquired.</w:t>
      </w:r>
    </w:p>
  </w:comment>
  <w:comment w:id="12" w:author="Deborah Watson-Jones" w:date="2023-07-17T21:40:00Z" w:initials="DWJ">
    <w:p w14:paraId="1790F6A1" w14:textId="77777777" w:rsidR="00AD6B98" w:rsidRDefault="00AD6B98" w:rsidP="00F71FDA">
      <w:pPr>
        <w:pStyle w:val="CommentText"/>
      </w:pPr>
      <w:r>
        <w:rPr>
          <w:rStyle w:val="CommentReference"/>
        </w:rPr>
        <w:annotationRef/>
      </w:r>
      <w:r>
        <w:t>Could add this study dates here.</w:t>
      </w:r>
    </w:p>
  </w:comment>
  <w:comment w:id="14" w:author="Deborah Watson-Jones" w:date="2023-07-17T21:40:00Z" w:initials="DWJ">
    <w:p w14:paraId="74A4D7B6" w14:textId="77777777" w:rsidR="00AD6B98" w:rsidRDefault="00AD6B98" w:rsidP="007A70DF">
      <w:pPr>
        <w:pStyle w:val="CommentText"/>
      </w:pPr>
      <w:r>
        <w:rPr>
          <w:rStyle w:val="CommentReference"/>
        </w:rPr>
        <w:annotationRef/>
      </w:r>
      <w:r>
        <w:t>In rodents?</w:t>
      </w:r>
    </w:p>
  </w:comment>
  <w:comment w:id="15" w:author="Deborah Watson-Jones" w:date="2023-07-17T21:40:00Z" w:initials="DWJ">
    <w:p w14:paraId="0F42AF96" w14:textId="77777777" w:rsidR="00AD6B98" w:rsidRDefault="00AD6B98" w:rsidP="005F2938">
      <w:pPr>
        <w:pStyle w:val="CommentText"/>
      </w:pPr>
      <w:r>
        <w:rPr>
          <w:rStyle w:val="CommentReference"/>
        </w:rPr>
        <w:annotationRef/>
      </w:r>
      <w:r>
        <w:t>Reference on this?</w:t>
      </w:r>
    </w:p>
  </w:comment>
  <w:comment w:id="18" w:author="Deborah Watson-Jones" w:date="2023-07-17T21:42:00Z" w:initials="DWJ">
    <w:p w14:paraId="1EBCDD1B" w14:textId="77777777" w:rsidR="00AD6B98" w:rsidRDefault="00AD6B98" w:rsidP="009B1F19">
      <w:pPr>
        <w:pStyle w:val="CommentText"/>
      </w:pPr>
      <w:r>
        <w:rPr>
          <w:rStyle w:val="CommentReference"/>
        </w:rPr>
        <w:annotationRef/>
      </w:r>
      <w:r>
        <w:t>Should you say something about breeding frequency and gestation time here to support this.</w:t>
      </w:r>
    </w:p>
  </w:comment>
  <w:comment w:id="19" w:author="Deborah Watson-Jones" w:date="2023-07-17T21:42:00Z" w:initials="DWJ">
    <w:p w14:paraId="627FA507" w14:textId="77777777" w:rsidR="00AD6B98" w:rsidRDefault="00AD6B98" w:rsidP="00206754">
      <w:pPr>
        <w:pStyle w:val="CommentText"/>
      </w:pPr>
      <w:r>
        <w:rPr>
          <w:rStyle w:val="CommentReference"/>
        </w:rPr>
        <w:annotationRef/>
      </w:r>
      <w:r>
        <w:t>Such as?</w:t>
      </w:r>
    </w:p>
  </w:comment>
  <w:comment w:id="22" w:author="Deborah Watson-Jones" w:date="2023-07-17T21:43:00Z" w:initials="DWJ">
    <w:p w14:paraId="152F6FA1" w14:textId="77777777" w:rsidR="00AD6B98" w:rsidRDefault="00AD6B98" w:rsidP="00545424">
      <w:pPr>
        <w:pStyle w:val="CommentText"/>
      </w:pPr>
      <w:r>
        <w:rPr>
          <w:rStyle w:val="CommentReference"/>
        </w:rPr>
        <w:annotationRef/>
      </w:r>
      <w:r>
        <w:t>… that had and had not experienced…..</w:t>
      </w:r>
    </w:p>
  </w:comment>
  <w:comment w:id="23" w:author="Deborah Watson-Jones" w:date="2023-07-17T21:44:00Z" w:initials="DWJ">
    <w:p w14:paraId="7AB5A338" w14:textId="77777777" w:rsidR="00AD6B98" w:rsidRDefault="00AD6B98" w:rsidP="000B7DF0">
      <w:pPr>
        <w:pStyle w:val="CommentText"/>
      </w:pPr>
      <w:r>
        <w:rPr>
          <w:rStyle w:val="CommentReference"/>
        </w:rPr>
        <w:annotationRef/>
      </w:r>
      <w:r>
        <w:t>Do you want to provide information on when the last outbreaks were in the 2 villages?</w:t>
      </w:r>
    </w:p>
  </w:comment>
  <w:comment w:id="25" w:author="Deborah Watson-Jones" w:date="2023-07-17T21:44:00Z" w:initials="DWJ">
    <w:p w14:paraId="078B0160" w14:textId="77777777" w:rsidR="00AD6B98" w:rsidRDefault="00AD6B98" w:rsidP="00E953BF">
      <w:pPr>
        <w:pStyle w:val="CommentText"/>
      </w:pPr>
      <w:r>
        <w:rPr>
          <w:rStyle w:val="CommentReference"/>
        </w:rPr>
        <w:annotationRef/>
      </w:r>
      <w:r>
        <w:t>Discounted or excluded or not categorised?</w:t>
      </w:r>
    </w:p>
  </w:comment>
  <w:comment w:id="26" w:author="Deborah Watson-Jones" w:date="2023-07-17T21:45:00Z" w:initials="DWJ">
    <w:p w14:paraId="2C95A07A" w14:textId="77777777" w:rsidR="0094157A" w:rsidRDefault="0094157A" w:rsidP="0094105A">
      <w:pPr>
        <w:pStyle w:val="CommentText"/>
      </w:pPr>
      <w:r>
        <w:rPr>
          <w:rStyle w:val="CommentReference"/>
        </w:rPr>
        <w:annotationRef/>
      </w:r>
      <w:r>
        <w:t>Perhaps specify the typical months of the rains.</w:t>
      </w:r>
    </w:p>
  </w:comment>
  <w:comment w:id="33" w:author="Deborah Watson-Jones" w:date="2023-07-17T21:48:00Z" w:initials="DWJ">
    <w:p w14:paraId="01785ADB" w14:textId="77777777" w:rsidR="0094157A" w:rsidRDefault="0094157A" w:rsidP="00547F86">
      <w:pPr>
        <w:pStyle w:val="CommentText"/>
      </w:pPr>
      <w:r>
        <w:rPr>
          <w:rStyle w:val="CommentReference"/>
        </w:rPr>
        <w:annotationRef/>
      </w:r>
      <w:r>
        <w:t>Do you then need a justifying statement as to why you chose the live trapping method?</w:t>
      </w:r>
    </w:p>
  </w:comment>
  <w:comment w:id="34" w:author="Deborah Watson-Jones" w:date="2023-07-17T21:48:00Z" w:initials="DWJ">
    <w:p w14:paraId="2A9E13E5" w14:textId="77777777" w:rsidR="0094157A" w:rsidRDefault="0094157A" w:rsidP="00D7402D">
      <w:pPr>
        <w:pStyle w:val="CommentText"/>
      </w:pPr>
      <w:r>
        <w:rPr>
          <w:rStyle w:val="CommentReference"/>
        </w:rPr>
        <w:annotationRef/>
      </w:r>
      <w:r>
        <w:t>Any photos here?</w:t>
      </w:r>
    </w:p>
  </w:comment>
  <w:comment w:id="35" w:author="Deborah Watson-Jones" w:date="2023-07-17T21:49:00Z" w:initials="DWJ">
    <w:p w14:paraId="59FB2DB7" w14:textId="77777777" w:rsidR="0094157A" w:rsidRDefault="0094157A" w:rsidP="00930576">
      <w:pPr>
        <w:pStyle w:val="CommentText"/>
      </w:pPr>
      <w:r>
        <w:rPr>
          <w:rStyle w:val="CommentReference"/>
        </w:rPr>
        <w:annotationRef/>
      </w:r>
      <w:r>
        <w:t>Did they need any cleaning/sterilisation between opening and re-setting?</w:t>
      </w:r>
    </w:p>
  </w:comment>
  <w:comment w:id="46" w:author="Deborah Watson-Jones" w:date="2023-07-17T21:53:00Z" w:initials="DWJ">
    <w:p w14:paraId="604569DF" w14:textId="77777777" w:rsidR="0094157A" w:rsidRDefault="0094157A" w:rsidP="00060445">
      <w:pPr>
        <w:pStyle w:val="CommentText"/>
      </w:pPr>
      <w:r>
        <w:rPr>
          <w:rStyle w:val="CommentReference"/>
        </w:rPr>
        <w:annotationRef/>
      </w:r>
      <w:r>
        <w:t>What about the heart tissue samples?</w:t>
      </w:r>
    </w:p>
  </w:comment>
  <w:comment w:id="52" w:author="Deborah Watson-Jones" w:date="2023-07-17T21:55:00Z" w:initials="DWJ">
    <w:p w14:paraId="4DD928D2" w14:textId="77777777" w:rsidR="00234DDC" w:rsidRDefault="00234DDC" w:rsidP="00DE577C">
      <w:pPr>
        <w:pStyle w:val="CommentText"/>
      </w:pPr>
      <w:r>
        <w:rPr>
          <w:rStyle w:val="CommentReference"/>
        </w:rPr>
        <w:annotationRef/>
      </w:r>
      <w:r>
        <w:t xml:space="preserve">Very likely….. Cloud cover can be really thick in SL in the rainy season. Also the effect of the harmattan.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DA1FD0" w15:done="0"/>
  <w15:commentEx w15:paraId="2E2CDF7B" w15:done="0"/>
  <w15:commentEx w15:paraId="3C443A4C" w15:done="0"/>
  <w15:commentEx w15:paraId="60B88469" w15:done="0"/>
  <w15:commentEx w15:paraId="180EE9F7" w15:done="0"/>
  <w15:commentEx w15:paraId="46B2164F" w15:done="0"/>
  <w15:commentEx w15:paraId="1C18DCFF" w15:done="0"/>
  <w15:commentEx w15:paraId="1790F6A1" w15:done="0"/>
  <w15:commentEx w15:paraId="74A4D7B6" w15:done="0"/>
  <w15:commentEx w15:paraId="0F42AF96" w15:done="0"/>
  <w15:commentEx w15:paraId="1EBCDD1B" w15:done="0"/>
  <w15:commentEx w15:paraId="627FA507" w15:done="0"/>
  <w15:commentEx w15:paraId="152F6FA1" w15:done="0"/>
  <w15:commentEx w15:paraId="7AB5A338" w15:done="0"/>
  <w15:commentEx w15:paraId="078B0160" w15:done="0"/>
  <w15:commentEx w15:paraId="2C95A07A" w15:done="0"/>
  <w15:commentEx w15:paraId="01785ADB" w15:done="0"/>
  <w15:commentEx w15:paraId="2A9E13E5" w15:done="0"/>
  <w15:commentEx w15:paraId="59FB2DB7" w15:done="0"/>
  <w15:commentEx w15:paraId="604569DF" w15:done="0"/>
  <w15:commentEx w15:paraId="4DD928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032CC" w16cex:dateUtc="2023-07-17T18:36:00Z"/>
  <w16cex:commentExtensible w16cex:durableId="28603310" w16cex:dateUtc="2023-07-17T18:37:00Z"/>
  <w16cex:commentExtensible w16cex:durableId="28603334" w16cex:dateUtc="2023-07-17T18:37:00Z"/>
  <w16cex:commentExtensible w16cex:durableId="28603348" w16cex:dateUtc="2023-07-17T18:38:00Z"/>
  <w16cex:commentExtensible w16cex:durableId="28603355" w16cex:dateUtc="2023-07-17T18:38:00Z"/>
  <w16cex:commentExtensible w16cex:durableId="28603376" w16cex:dateUtc="2023-07-17T18:39:00Z"/>
  <w16cex:commentExtensible w16cex:durableId="28603391" w16cex:dateUtc="2023-07-17T18:39:00Z"/>
  <w16cex:commentExtensible w16cex:durableId="286033C1" w16cex:dateUtc="2023-07-17T18:40:00Z"/>
  <w16cex:commentExtensible w16cex:durableId="286033E1" w16cex:dateUtc="2023-07-17T18:40:00Z"/>
  <w16cex:commentExtensible w16cex:durableId="286033E8" w16cex:dateUtc="2023-07-17T18:40:00Z"/>
  <w16cex:commentExtensible w16cex:durableId="28603431" w16cex:dateUtc="2023-07-17T18:42:00Z"/>
  <w16cex:commentExtensible w16cex:durableId="28603445" w16cex:dateUtc="2023-07-17T18:42:00Z"/>
  <w16cex:commentExtensible w16cex:durableId="28603484" w16cex:dateUtc="2023-07-17T18:43:00Z"/>
  <w16cex:commentExtensible w16cex:durableId="286034A8" w16cex:dateUtc="2023-07-17T18:44:00Z"/>
  <w16cex:commentExtensible w16cex:durableId="286034CE" w16cex:dateUtc="2023-07-17T18:44:00Z"/>
  <w16cex:commentExtensible w16cex:durableId="28603516" w16cex:dateUtc="2023-07-17T18:45:00Z"/>
  <w16cex:commentExtensible w16cex:durableId="286035A8" w16cex:dateUtc="2023-07-17T18:48:00Z"/>
  <w16cex:commentExtensible w16cex:durableId="286035C3" w16cex:dateUtc="2023-07-17T18:48:00Z"/>
  <w16cex:commentExtensible w16cex:durableId="286035E3" w16cex:dateUtc="2023-07-17T18:49:00Z"/>
  <w16cex:commentExtensible w16cex:durableId="286036DA" w16cex:dateUtc="2023-07-17T18:53:00Z"/>
  <w16cex:commentExtensible w16cex:durableId="2860375C" w16cex:dateUtc="2023-07-17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DA1FD0" w16cid:durableId="286032CC"/>
  <w16cid:commentId w16cid:paraId="2E2CDF7B" w16cid:durableId="28603310"/>
  <w16cid:commentId w16cid:paraId="3C443A4C" w16cid:durableId="28603334"/>
  <w16cid:commentId w16cid:paraId="60B88469" w16cid:durableId="28603348"/>
  <w16cid:commentId w16cid:paraId="180EE9F7" w16cid:durableId="28603355"/>
  <w16cid:commentId w16cid:paraId="46B2164F" w16cid:durableId="28603376"/>
  <w16cid:commentId w16cid:paraId="1C18DCFF" w16cid:durableId="28603391"/>
  <w16cid:commentId w16cid:paraId="1790F6A1" w16cid:durableId="286033C1"/>
  <w16cid:commentId w16cid:paraId="74A4D7B6" w16cid:durableId="286033E1"/>
  <w16cid:commentId w16cid:paraId="0F42AF96" w16cid:durableId="286033E8"/>
  <w16cid:commentId w16cid:paraId="1EBCDD1B" w16cid:durableId="28603431"/>
  <w16cid:commentId w16cid:paraId="627FA507" w16cid:durableId="28603445"/>
  <w16cid:commentId w16cid:paraId="152F6FA1" w16cid:durableId="28603484"/>
  <w16cid:commentId w16cid:paraId="7AB5A338" w16cid:durableId="286034A8"/>
  <w16cid:commentId w16cid:paraId="078B0160" w16cid:durableId="286034CE"/>
  <w16cid:commentId w16cid:paraId="2C95A07A" w16cid:durableId="28603516"/>
  <w16cid:commentId w16cid:paraId="01785ADB" w16cid:durableId="286035A8"/>
  <w16cid:commentId w16cid:paraId="2A9E13E5" w16cid:durableId="286035C3"/>
  <w16cid:commentId w16cid:paraId="59FB2DB7" w16cid:durableId="286035E3"/>
  <w16cid:commentId w16cid:paraId="604569DF" w16cid:durableId="286036DA"/>
  <w16cid:commentId w16cid:paraId="4DD928D2" w16cid:durableId="286037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CA9FD" w14:textId="77777777" w:rsidR="00715725" w:rsidRDefault="00715725">
      <w:pPr>
        <w:spacing w:after="0"/>
      </w:pPr>
      <w:r>
        <w:separator/>
      </w:r>
    </w:p>
  </w:endnote>
  <w:endnote w:type="continuationSeparator" w:id="0">
    <w:p w14:paraId="5F1B7BBA" w14:textId="77777777" w:rsidR="00715725" w:rsidRDefault="007157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0BAFB" w14:textId="77777777" w:rsidR="00715725" w:rsidRDefault="00715725">
      <w:r>
        <w:separator/>
      </w:r>
    </w:p>
  </w:footnote>
  <w:footnote w:type="continuationSeparator" w:id="0">
    <w:p w14:paraId="3FA9A8C5" w14:textId="77777777" w:rsidR="00715725" w:rsidRDefault="00715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56C4F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749634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borah Watson-Jones">
    <w15:presenceInfo w15:providerId="AD" w15:userId="S::icrudwat@lshtm.ac.uk::a80c9c86-f8a2-422d-96fe-054ee074c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E10"/>
    <w:rsid w:val="00234DDC"/>
    <w:rsid w:val="0055507D"/>
    <w:rsid w:val="00715725"/>
    <w:rsid w:val="007B03E4"/>
    <w:rsid w:val="0094157A"/>
    <w:rsid w:val="00AD6B98"/>
    <w:rsid w:val="00B86E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8F7"/>
  <w15:docId w15:val="{6EAF9A82-8D8C-49EF-9266-F55F4572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AD6B98"/>
    <w:rPr>
      <w:sz w:val="16"/>
      <w:szCs w:val="16"/>
    </w:rPr>
  </w:style>
  <w:style w:type="paragraph" w:styleId="CommentText">
    <w:name w:val="annotation text"/>
    <w:basedOn w:val="Normal"/>
    <w:link w:val="CommentTextChar"/>
    <w:rsid w:val="00AD6B98"/>
    <w:rPr>
      <w:sz w:val="20"/>
      <w:szCs w:val="20"/>
    </w:rPr>
  </w:style>
  <w:style w:type="character" w:customStyle="1" w:styleId="CommentTextChar">
    <w:name w:val="Comment Text Char"/>
    <w:basedOn w:val="DefaultParagraphFont"/>
    <w:link w:val="CommentText"/>
    <w:rsid w:val="00AD6B98"/>
    <w:rPr>
      <w:sz w:val="20"/>
      <w:szCs w:val="20"/>
    </w:rPr>
  </w:style>
  <w:style w:type="paragraph" w:styleId="CommentSubject">
    <w:name w:val="annotation subject"/>
    <w:basedOn w:val="CommentText"/>
    <w:next w:val="CommentText"/>
    <w:link w:val="CommentSubjectChar"/>
    <w:rsid w:val="00AD6B98"/>
    <w:rPr>
      <w:b/>
      <w:bCs/>
    </w:rPr>
  </w:style>
  <w:style w:type="character" w:customStyle="1" w:styleId="CommentSubjectChar">
    <w:name w:val="Comment Subject Char"/>
    <w:basedOn w:val="CommentTextChar"/>
    <w:link w:val="CommentSubject"/>
    <w:rsid w:val="00AD6B98"/>
    <w:rPr>
      <w:b/>
      <w:bCs/>
      <w:sz w:val="20"/>
      <w:szCs w:val="20"/>
    </w:rPr>
  </w:style>
  <w:style w:type="paragraph" w:styleId="Revision">
    <w:name w:val="Revision"/>
    <w:hidden/>
    <w:rsid w:val="00AD6B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opecol.com/pdf/open/PDF_41_2/kp41201.pdf" TargetMode="External"/><Relationship Id="rId18" Type="http://schemas.openxmlformats.org/officeDocument/2006/relationships/hyperlink" Target="https://doi.org/10.1016/B978-0-12-405191-1.00005-3" TargetMode="External"/><Relationship Id="rId26" Type="http://schemas.openxmlformats.org/officeDocument/2006/relationships/hyperlink" Target="https://doi.org/10.1038/s41597-020-00599-8" TargetMode="External"/><Relationship Id="rId39" Type="http://schemas.openxmlformats.org/officeDocument/2006/relationships/hyperlink" Target="https://www.ncbi.nlm.nih.gov/pubmed/12160425" TargetMode="External"/><Relationship Id="rId21" Type="http://schemas.openxmlformats.org/officeDocument/2006/relationships/hyperlink" Target="https://doi.org/10.1089/vbz.2006.0520" TargetMode="External"/><Relationship Id="rId34" Type="http://schemas.openxmlformats.org/officeDocument/2006/relationships/hyperlink" Target="https://doi.org/10.2307/3545308" TargetMode="External"/><Relationship Id="rId42" Type="http://schemas.openxmlformats.org/officeDocument/2006/relationships/hyperlink" Target="https://doi.org/10.1126/science.185.4147.263" TargetMode="External"/><Relationship Id="rId47" Type="http://schemas.openxmlformats.org/officeDocument/2006/relationships/hyperlink" Target="https://doi.org/10.1038/srep25280" TargetMode="External"/><Relationship Id="rId50" Type="http://schemas.openxmlformats.org/officeDocument/2006/relationships/hyperlink" Target="https://doi.org/10.1515/9781400840670" TargetMode="External"/><Relationship Id="rId55" Type="http://schemas.openxmlformats.org/officeDocument/2006/relationships/hyperlink" Target="https://doi.org/10.1002/ecs2.1271"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644/1545-1542(2001)082%3c0960:ATOTGS%3e2.0.CO;2" TargetMode="External"/><Relationship Id="rId29" Type="http://schemas.openxmlformats.org/officeDocument/2006/relationships/hyperlink" Target="https://doi.org/10.1371/journal.pntd.0008589" TargetMode="External"/><Relationship Id="rId11" Type="http://schemas.openxmlformats.org/officeDocument/2006/relationships/hyperlink" Target="https://doi.org/10.3390/rs14205206" TargetMode="External"/><Relationship Id="rId24" Type="http://schemas.openxmlformats.org/officeDocument/2006/relationships/hyperlink" Target="https://doi.org/10.1371/journal.pone.0213201" TargetMode="External"/><Relationship Id="rId32" Type="http://schemas.openxmlformats.org/officeDocument/2006/relationships/hyperlink" Target="https://doi.org/10.1007/BF02862349" TargetMode="External"/><Relationship Id="rId37" Type="http://schemas.openxmlformats.org/officeDocument/2006/relationships/hyperlink" Target="https://doi.org/10.19182/bft2011.310.a20458" TargetMode="External"/><Relationship Id="rId40" Type="http://schemas.openxmlformats.org/officeDocument/2006/relationships/hyperlink" Target="https://doi.org/10.1057/978-1-349-95013-3_2" TargetMode="External"/><Relationship Id="rId45" Type="http://schemas.openxmlformats.org/officeDocument/2006/relationships/hyperlink" Target="https://doi.org/10.1515/MAMM.2008.007" TargetMode="External"/><Relationship Id="rId53" Type="http://schemas.openxmlformats.org/officeDocument/2006/relationships/hyperlink" Target="https://github.com/DidDrog11/rodent_trapping" TargetMode="External"/><Relationship Id="rId58" Type="http://schemas.openxmlformats.org/officeDocument/2006/relationships/hyperlink" Target="https://doi.org/10.1080/014311699212966" TargetMode="External"/><Relationship Id="rId5" Type="http://schemas.openxmlformats.org/officeDocument/2006/relationships/footnotes" Target="footnotes.xml"/><Relationship Id="rId61" Type="http://schemas.microsoft.com/office/2011/relationships/people" Target="people.xml"/><Relationship Id="rId19" Type="http://schemas.openxmlformats.org/officeDocument/2006/relationships/hyperlink" Target="https://biblio.naturalsciences.be/associated_publications/bjz/bibliographic-references/ISI_000203706900011" TargetMode="External"/><Relationship Id="rId14" Type="http://schemas.openxmlformats.org/officeDocument/2006/relationships/hyperlink" Target="https://www.ncbi.nlm.nih.gov/pubmed/17620650" TargetMode="External"/><Relationship Id="rId22" Type="http://schemas.openxmlformats.org/officeDocument/2006/relationships/hyperlink" Target="https://www.ncbi.nlm.nih.gov/pubmed/4429182" TargetMode="External"/><Relationship Id="rId27" Type="http://schemas.openxmlformats.org/officeDocument/2006/relationships/hyperlink" Target="https://www.ncbi.nlm.nih.gov/pubmed/6881432" TargetMode="External"/><Relationship Id="rId30" Type="http://schemas.openxmlformats.org/officeDocument/2006/relationships/hyperlink" Target="https://doi.org/10.1371/journal.pntd.0000548" TargetMode="External"/><Relationship Id="rId35" Type="http://schemas.openxmlformats.org/officeDocument/2006/relationships/hyperlink" Target="https://doi.org/10.1186/s13071-017-2146-0" TargetMode="External"/><Relationship Id="rId43" Type="http://schemas.openxmlformats.org/officeDocument/2006/relationships/hyperlink" Target="https://doi.org/10.1080/09670874.2013.871759" TargetMode="External"/><Relationship Id="rId48" Type="http://schemas.openxmlformats.org/officeDocument/2006/relationships/hyperlink" Target="https://getodk.org" TargetMode="External"/><Relationship Id="rId56" Type="http://schemas.openxmlformats.org/officeDocument/2006/relationships/hyperlink" Target="https://doi.org/10.1111/ddi.12279" TargetMode="External"/><Relationship Id="rId8" Type="http://schemas.microsoft.com/office/2011/relationships/commentsExtended" Target="commentsExtended.xml"/><Relationship Id="rId51" Type="http://schemas.openxmlformats.org/officeDocument/2006/relationships/hyperlink" Target="https://doi.org/10.1093/pnasnexus/pgac114" TargetMode="External"/><Relationship Id="rId3" Type="http://schemas.openxmlformats.org/officeDocument/2006/relationships/settings" Target="settings.xml"/><Relationship Id="rId12" Type="http://schemas.openxmlformats.org/officeDocument/2006/relationships/hyperlink" Target="https://doi.org/10.1371/journal.pone.0248218" TargetMode="External"/><Relationship Id="rId17" Type="http://schemas.openxmlformats.org/officeDocument/2006/relationships/hyperlink" Target="https://doi.org/10.1515/MAMM.2010.026" TargetMode="External"/><Relationship Id="rId25" Type="http://schemas.openxmlformats.org/officeDocument/2006/relationships/hyperlink" Target="https://revistas.ucr.ac.cr/index.php/rbt/article/view/25543" TargetMode="External"/><Relationship Id="rId33" Type="http://schemas.openxmlformats.org/officeDocument/2006/relationships/hyperlink" Target="https://doi.org/10.1016/S1631-0691(02)01488-9" TargetMode="External"/><Relationship Id="rId38" Type="http://schemas.openxmlformats.org/officeDocument/2006/relationships/hyperlink" Target="https://github.com/ropensci/ruODK" TargetMode="External"/><Relationship Id="rId46" Type="http://schemas.openxmlformats.org/officeDocument/2006/relationships/hyperlink" Target="https://play.google.com/store/apps/details?id=org.odk.collect.android&amp;hl=en_US" TargetMode="External"/><Relationship Id="rId59" Type="http://schemas.openxmlformats.org/officeDocument/2006/relationships/hyperlink" Target="https://doi.org/10.1644/14-MAMM-A-062" TargetMode="External"/><Relationship Id="rId20" Type="http://schemas.openxmlformats.org/officeDocument/2006/relationships/hyperlink" Target="https://doi.org/10.1089/vbz.2007.0118" TargetMode="External"/><Relationship Id="rId41" Type="http://schemas.openxmlformats.org/officeDocument/2006/relationships/hyperlink" Target="https://doi.org/10.1080/23311932.2018.1507509" TargetMode="External"/><Relationship Id="rId54" Type="http://schemas.openxmlformats.org/officeDocument/2006/relationships/hyperlink" Target="https://doi.org/10.3390/v14050993"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4269/ajtmh.16-0675" TargetMode="External"/><Relationship Id="rId23" Type="http://schemas.openxmlformats.org/officeDocument/2006/relationships/hyperlink" Target="https://doi.org/10.2307/2403378" TargetMode="External"/><Relationship Id="rId28" Type="http://schemas.openxmlformats.org/officeDocument/2006/relationships/hyperlink" Target="https://doi.org/10.1186/1472-698X-13-2" TargetMode="External"/><Relationship Id="rId36" Type="http://schemas.openxmlformats.org/officeDocument/2006/relationships/hyperlink" Target="https://doi.org/10.1080/22221751.2019.1605846" TargetMode="External"/><Relationship Id="rId49" Type="http://schemas.openxmlformats.org/officeDocument/2006/relationships/hyperlink" Target="https://doi.org/10.1644/05-MAMM-A-158R5.1" TargetMode="External"/><Relationship Id="rId57" Type="http://schemas.openxmlformats.org/officeDocument/2006/relationships/hyperlink" Target="https://doi.org/10.3389/fevo.2019.00011" TargetMode="External"/><Relationship Id="rId10" Type="http://schemas.microsoft.com/office/2018/08/relationships/commentsExtensible" Target="commentsExtensible.xml"/><Relationship Id="rId31" Type="http://schemas.openxmlformats.org/officeDocument/2006/relationships/hyperlink" Target="https://doi.org/10.1007/s10708-008-9172-6" TargetMode="External"/><Relationship Id="rId44" Type="http://schemas.openxmlformats.org/officeDocument/2006/relationships/hyperlink" Target="https://doi.org/10.1093/jue/juz008" TargetMode="External"/><Relationship Id="rId52" Type="http://schemas.openxmlformats.org/officeDocument/2006/relationships/hyperlink" Target="https://doi.org/10.3390/microorganisms903058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6899</Words>
  <Characters>39327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Deborah Watson-Jones</dc:creator>
  <cp:keywords/>
  <cp:lastModifiedBy>Deborah Watson-Jones</cp:lastModifiedBy>
  <cp:revision>4</cp:revision>
  <dcterms:created xsi:type="dcterms:W3CDTF">2023-07-17T18:33:00Z</dcterms:created>
  <dcterms:modified xsi:type="dcterms:W3CDTF">2023-07-17T19:01:00Z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word_document</vt:lpwstr>
  </property>
</Properties>
</file>